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F94" w:rsidRDefault="00E46F94" w:rsidP="00AB6CF6">
      <w:pPr>
        <w:pStyle w:val="Figure"/>
      </w:pPr>
    </w:p>
    <w:p w:rsidR="00E46F94" w:rsidRDefault="00E46F94" w:rsidP="00AB6CF6">
      <w:pPr>
        <w:pStyle w:val="Figure"/>
      </w:pPr>
    </w:p>
    <w:p w:rsidR="00E46F94" w:rsidRDefault="00522DF5" w:rsidP="00AB6CF6">
      <w:pPr>
        <w:pStyle w:val="Figure"/>
      </w:pPr>
      <w:r>
        <w:rPr>
          <w:noProof/>
          <w:lang w:eastAsia="zh-TW"/>
        </w:rPr>
        <w:drawing>
          <wp:inline distT="0" distB="0" distL="0" distR="0">
            <wp:extent cx="5003165" cy="673100"/>
            <wp:effectExtent l="19050" t="0" r="6985" b="0"/>
            <wp:docPr id="1" name="Picture 1" descr="ws-HmSvr_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HmSvr_h_rgb"/>
                    <pic:cNvPicPr>
                      <a:picLocks noChangeAspect="1" noChangeArrowheads="1"/>
                    </pic:cNvPicPr>
                  </pic:nvPicPr>
                  <pic:blipFill>
                    <a:blip r:embed="rId7"/>
                    <a:srcRect/>
                    <a:stretch>
                      <a:fillRect/>
                    </a:stretch>
                  </pic:blipFill>
                  <pic:spPr bwMode="auto">
                    <a:xfrm>
                      <a:off x="0" y="0"/>
                      <a:ext cx="5003165" cy="673100"/>
                    </a:xfrm>
                    <a:prstGeom prst="rect">
                      <a:avLst/>
                    </a:prstGeom>
                    <a:noFill/>
                    <a:ln w="9525">
                      <a:noFill/>
                      <a:miter lim="800000"/>
                      <a:headEnd/>
                      <a:tailEnd/>
                    </a:ln>
                  </pic:spPr>
                </pic:pic>
              </a:graphicData>
            </a:graphic>
          </wp:inline>
        </w:drawing>
      </w:r>
    </w:p>
    <w:p w:rsidR="00E46F94" w:rsidRDefault="00E46F94" w:rsidP="00AB6CF6">
      <w:pPr>
        <w:pStyle w:val="TableSpacing"/>
      </w:pPr>
    </w:p>
    <w:p w:rsidR="00E46F94" w:rsidRDefault="00E46F94" w:rsidP="004601A5">
      <w:pPr>
        <w:pStyle w:val="Heading1"/>
        <w:spacing w:before="120"/>
      </w:pPr>
    </w:p>
    <w:p w:rsidR="00E46F94" w:rsidRDefault="00E46F94" w:rsidP="004601A5">
      <w:pPr>
        <w:pStyle w:val="Heading1"/>
        <w:spacing w:before="120"/>
      </w:pPr>
    </w:p>
    <w:p w:rsidR="00E46F94" w:rsidRDefault="002A45E7" w:rsidP="00C24A05">
      <w:pPr>
        <w:pStyle w:val="NoSpacing"/>
        <w:rPr>
          <w:rStyle w:val="Emphasis"/>
          <w:rFonts w:ascii="Segoe UI" w:hAnsi="Segoe UI" w:cs="Segoe UI"/>
          <w:b/>
          <w:i w:val="0"/>
          <w:sz w:val="40"/>
          <w:szCs w:val="40"/>
        </w:rPr>
      </w:pPr>
      <w:r>
        <w:rPr>
          <w:rStyle w:val="Emphasis"/>
          <w:rFonts w:ascii="Segoe UI" w:hAnsi="Segoe UI" w:cs="Segoe UI"/>
          <w:b/>
          <w:i w:val="0"/>
          <w:sz w:val="40"/>
          <w:szCs w:val="40"/>
        </w:rPr>
        <w:t>Technical Brief</w:t>
      </w:r>
    </w:p>
    <w:p w:rsidR="00E46F94" w:rsidRPr="00E54F77" w:rsidRDefault="00E46F94" w:rsidP="00C24A05">
      <w:pPr>
        <w:pStyle w:val="NoSpacing"/>
        <w:rPr>
          <w:rStyle w:val="Emphasis"/>
          <w:rFonts w:ascii="Segoe UI" w:hAnsi="Segoe UI" w:cs="Segoe UI"/>
          <w:b/>
          <w:i w:val="0"/>
          <w:sz w:val="40"/>
          <w:szCs w:val="40"/>
        </w:rPr>
      </w:pPr>
      <w:smartTag w:uri="urn:schemas-microsoft-com:office:smarttags" w:element="Street">
        <w:smartTag w:uri="urn:schemas-microsoft-com:office:smarttags" w:element="address">
          <w:r w:rsidRPr="00E54F77">
            <w:rPr>
              <w:rStyle w:val="Emphasis"/>
              <w:rFonts w:ascii="Segoe UI" w:hAnsi="Segoe UI" w:cs="Segoe UI"/>
              <w:b/>
              <w:i w:val="0"/>
              <w:sz w:val="40"/>
              <w:szCs w:val="40"/>
            </w:rPr>
            <w:t>Windows Home Server Drive</w:t>
          </w:r>
        </w:smartTag>
      </w:smartTag>
      <w:r w:rsidRPr="00E54F77">
        <w:rPr>
          <w:rStyle w:val="Emphasis"/>
          <w:rFonts w:ascii="Segoe UI" w:hAnsi="Segoe UI" w:cs="Segoe UI"/>
          <w:b/>
          <w:i w:val="0"/>
          <w:sz w:val="40"/>
          <w:szCs w:val="40"/>
        </w:rPr>
        <w:t xml:space="preserve"> Extender</w:t>
      </w:r>
    </w:p>
    <w:p w:rsidR="00E46F94" w:rsidRPr="00E54F77" w:rsidRDefault="00E46F94" w:rsidP="00C24A05">
      <w:pPr>
        <w:pStyle w:val="NoSpacing"/>
        <w:rPr>
          <w:rStyle w:val="Emphasis"/>
          <w:rFonts w:ascii="Segoe UI" w:hAnsi="Segoe UI" w:cs="Segoe UI"/>
          <w:b/>
          <w:i w:val="0"/>
          <w:sz w:val="40"/>
          <w:szCs w:val="40"/>
        </w:rPr>
      </w:pPr>
    </w:p>
    <w:p w:rsidR="00E46F94" w:rsidRDefault="00E46F94" w:rsidP="00AB6CF6"/>
    <w:p w:rsidR="00E46F94" w:rsidRDefault="00E46F94" w:rsidP="00AB6CF6">
      <w:r>
        <w:t>Microsoft Corporation</w:t>
      </w:r>
    </w:p>
    <w:p w:rsidR="00E46F94" w:rsidRDefault="00E46F94" w:rsidP="00AB6CF6">
      <w:r>
        <w:t xml:space="preserve">Published: </w:t>
      </w:r>
      <w:r w:rsidR="00115441">
        <w:t>August</w:t>
      </w:r>
      <w:r w:rsidR="00693F58">
        <w:t xml:space="preserve"> 2008</w:t>
      </w:r>
    </w:p>
    <w:p w:rsidR="00E46F94" w:rsidRDefault="00E46F94" w:rsidP="00AB6CF6">
      <w:r>
        <w:t>Version: 1.</w:t>
      </w:r>
      <w:r w:rsidR="00693F58">
        <w:t>1</w:t>
      </w:r>
    </w:p>
    <w:p w:rsidR="00E46F94" w:rsidRDefault="00E46F94" w:rsidP="00C24A05">
      <w:pPr>
        <w:pStyle w:val="NoSpacing"/>
        <w:rPr>
          <w:rFonts w:ascii="Segoe UI" w:hAnsi="Segoe UI" w:cs="Segoe UI"/>
          <w:b/>
          <w:sz w:val="28"/>
          <w:szCs w:val="28"/>
        </w:rPr>
      </w:pPr>
    </w:p>
    <w:p w:rsidR="00E46F94" w:rsidRPr="00E54F77" w:rsidRDefault="00E46F94" w:rsidP="00C24A05">
      <w:pPr>
        <w:pStyle w:val="NoSpacing"/>
        <w:rPr>
          <w:rFonts w:ascii="Segoe UI" w:hAnsi="Segoe UI" w:cs="Segoe UI"/>
          <w:b/>
          <w:sz w:val="28"/>
          <w:szCs w:val="28"/>
        </w:rPr>
      </w:pPr>
      <w:r w:rsidRPr="00E54F77">
        <w:rPr>
          <w:rFonts w:ascii="Segoe UI" w:hAnsi="Segoe UI" w:cs="Segoe UI"/>
          <w:b/>
          <w:sz w:val="28"/>
          <w:szCs w:val="28"/>
        </w:rPr>
        <w:t>Abstract</w:t>
      </w:r>
    </w:p>
    <w:p w:rsidR="00E46F94" w:rsidRDefault="00E46F94" w:rsidP="00AB6CF6">
      <w:r>
        <w:t xml:space="preserve">This </w:t>
      </w:r>
      <w:r w:rsidR="00340962">
        <w:t>t</w:t>
      </w:r>
      <w:r>
        <w:t xml:space="preserve">echnical </w:t>
      </w:r>
      <w:r w:rsidR="00340962">
        <w:t>b</w:t>
      </w:r>
      <w:r>
        <w:t>rief provides an in-depth look at the features and functionality of Windows</w:t>
      </w:r>
      <w:r w:rsidR="00340962">
        <w:rPr>
          <w:rFonts w:cs="Arial"/>
        </w:rPr>
        <w:t>®</w:t>
      </w:r>
      <w:r>
        <w:t xml:space="preserve"> Home Server Drive Extender</w:t>
      </w:r>
      <w:r w:rsidR="00693F58">
        <w:t xml:space="preserve">.  </w:t>
      </w:r>
      <w:r w:rsidR="00693F58" w:rsidRPr="0051484F">
        <w:t>The brief has been updated to include additional information for Windows Home Server Power Pack 1</w:t>
      </w:r>
      <w:r w:rsidR="002116AE" w:rsidRPr="0051484F">
        <w:t>.</w:t>
      </w:r>
      <w:r w:rsidR="002116AE">
        <w:t xml:space="preserve"> </w:t>
      </w:r>
    </w:p>
    <w:p w:rsidR="00E46F94" w:rsidRDefault="00E46F94" w:rsidP="00AA67A1">
      <w:r>
        <w:t>To learn more about other aspects of Windows</w:t>
      </w:r>
      <w:r>
        <w:rPr>
          <w:vertAlign w:val="superscript"/>
        </w:rPr>
        <w:t xml:space="preserve"> </w:t>
      </w:r>
      <w:r>
        <w:t xml:space="preserve">Home Server, see the </w:t>
      </w:r>
      <w:hyperlink r:id="rId8" w:history="1">
        <w:r w:rsidRPr="0006416B">
          <w:rPr>
            <w:rStyle w:val="Hyperlink"/>
            <w:sz w:val="20"/>
          </w:rPr>
          <w:t>Microsoft Web site</w:t>
        </w:r>
      </w:hyperlink>
      <w:r>
        <w:t xml:space="preserve"> (</w:t>
      </w:r>
      <w:r w:rsidRPr="002116AE">
        <w:rPr>
          <w:szCs w:val="18"/>
        </w:rPr>
        <w:t>http://go.microsoft.com/fwlink/?LinkId=100260</w:t>
      </w:r>
      <w:r>
        <w:t>).</w:t>
      </w:r>
    </w:p>
    <w:p w:rsidR="00E46F94" w:rsidRDefault="00E46F94" w:rsidP="00AB6CF6"/>
    <w:p w:rsidR="00E46F94" w:rsidRDefault="00E46F94" w:rsidP="00AB6CF6"/>
    <w:p w:rsidR="00E46F94" w:rsidRDefault="00522DF5" w:rsidP="00AB6CF6">
      <w:pPr>
        <w:pStyle w:val="Figure"/>
      </w:pPr>
      <w:r>
        <w:rPr>
          <w:noProof/>
          <w:lang w:eastAsia="zh-TW"/>
        </w:rPr>
        <w:drawing>
          <wp:inline distT="0" distB="0" distL="0" distR="0">
            <wp:extent cx="4968875" cy="344805"/>
            <wp:effectExtent l="19050" t="0" r="3175" b="0"/>
            <wp:docPr id="2" name="Picture 2" descr="DocCov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CoverBottom"/>
                    <pic:cNvPicPr>
                      <a:picLocks noChangeAspect="1" noChangeArrowheads="1"/>
                    </pic:cNvPicPr>
                  </pic:nvPicPr>
                  <pic:blipFill>
                    <a:blip r:embed="rId9"/>
                    <a:srcRect/>
                    <a:stretch>
                      <a:fillRect/>
                    </a:stretch>
                  </pic:blipFill>
                  <pic:spPr bwMode="auto">
                    <a:xfrm>
                      <a:off x="0" y="0"/>
                      <a:ext cx="4968875" cy="344805"/>
                    </a:xfrm>
                    <a:prstGeom prst="rect">
                      <a:avLst/>
                    </a:prstGeom>
                    <a:noFill/>
                    <a:ln w="9525">
                      <a:noFill/>
                      <a:miter lim="800000"/>
                      <a:headEnd/>
                      <a:tailEnd/>
                    </a:ln>
                  </pic:spPr>
                </pic:pic>
              </a:graphicData>
            </a:graphic>
          </wp:inline>
        </w:drawing>
      </w:r>
    </w:p>
    <w:p w:rsidR="00E46F94" w:rsidRDefault="00E46F94" w:rsidP="00AB6CF6">
      <w:pPr>
        <w:pStyle w:val="Heading1"/>
      </w:pPr>
    </w:p>
    <w:p w:rsidR="00E46F94" w:rsidRDefault="00E46F94">
      <w:pPr>
        <w:spacing w:before="0" w:after="0" w:line="240" w:lineRule="auto"/>
        <w:rPr>
          <w:rFonts w:cs="Arial"/>
          <w:i/>
          <w:sz w:val="16"/>
          <w:szCs w:val="16"/>
        </w:rPr>
      </w:pPr>
      <w:r>
        <w:rPr>
          <w:rFonts w:cs="Arial"/>
          <w:i/>
          <w:sz w:val="16"/>
          <w:szCs w:val="16"/>
        </w:rPr>
        <w:br w:type="page"/>
      </w:r>
    </w:p>
    <w:p w:rsidR="00E46F94" w:rsidRPr="00EB35B4" w:rsidRDefault="00E46F94" w:rsidP="003F50B2">
      <w:pPr>
        <w:rPr>
          <w:rFonts w:cs="Arial"/>
          <w:i/>
          <w:sz w:val="16"/>
          <w:szCs w:val="16"/>
        </w:rPr>
      </w:pPr>
      <w:r w:rsidRPr="00EB35B4">
        <w:rPr>
          <w:rFonts w:cs="Arial"/>
          <w:i/>
          <w:sz w:val="16"/>
          <w:szCs w:val="16"/>
        </w:rPr>
        <w:lastRenderedPageBreak/>
        <w:t>The information contained in this document represents the current view of Microsoft Corporation on the issues discussed as of the date of publication</w:t>
      </w:r>
      <w:r w:rsidR="002116AE">
        <w:rPr>
          <w:rFonts w:cs="Arial"/>
          <w:i/>
          <w:sz w:val="16"/>
          <w:szCs w:val="16"/>
        </w:rPr>
        <w:t xml:space="preserve">. </w:t>
      </w:r>
      <w:r w:rsidRPr="00EB35B4">
        <w:rPr>
          <w:rFonts w:cs="Arial"/>
          <w:i/>
          <w:sz w:val="16"/>
          <w:szCs w:val="16"/>
        </w:rPr>
        <w:t>Because Microsoft must respond to changing market conditions, it should not be interpreted to be a commitment on the part of Microsoft, and Microsoft cannot guarantee the accuracy of any information presented after the date of publication.</w:t>
      </w:r>
    </w:p>
    <w:p w:rsidR="00E46F94" w:rsidRPr="00EB35B4" w:rsidRDefault="00E46F94" w:rsidP="003F50B2">
      <w:pPr>
        <w:rPr>
          <w:rFonts w:cs="Arial"/>
          <w:i/>
          <w:sz w:val="16"/>
          <w:szCs w:val="16"/>
        </w:rPr>
      </w:pPr>
      <w:r>
        <w:rPr>
          <w:rFonts w:cs="Arial"/>
          <w:i/>
          <w:sz w:val="16"/>
          <w:szCs w:val="16"/>
        </w:rPr>
        <w:t xml:space="preserve">This </w:t>
      </w:r>
      <w:r w:rsidR="00407BA7">
        <w:rPr>
          <w:rFonts w:cs="Arial"/>
          <w:i/>
          <w:sz w:val="16"/>
          <w:szCs w:val="16"/>
        </w:rPr>
        <w:t>Technical Brief</w:t>
      </w:r>
      <w:r w:rsidRPr="00EB35B4">
        <w:rPr>
          <w:rFonts w:cs="Arial"/>
          <w:i/>
          <w:sz w:val="16"/>
          <w:szCs w:val="16"/>
        </w:rPr>
        <w:t xml:space="preserve"> is for informational purposes only</w:t>
      </w:r>
      <w:r w:rsidR="002116AE">
        <w:rPr>
          <w:rFonts w:cs="Arial"/>
          <w:i/>
          <w:sz w:val="16"/>
          <w:szCs w:val="16"/>
        </w:rPr>
        <w:t xml:space="preserve">. </w:t>
      </w:r>
      <w:r w:rsidRPr="00EB35B4">
        <w:rPr>
          <w:rFonts w:cs="Arial"/>
          <w:i/>
          <w:sz w:val="16"/>
          <w:szCs w:val="16"/>
        </w:rPr>
        <w:t>MICROSOFT MAKES NO WARRANTIES, EXPRESS, IMPLIED OR STATUTORY, AS TO THE INFORMATION IN THIS DOCUMENT.</w:t>
      </w:r>
    </w:p>
    <w:p w:rsidR="00E46F94" w:rsidRPr="00EB35B4" w:rsidRDefault="00E46F94" w:rsidP="003F50B2">
      <w:pPr>
        <w:rPr>
          <w:rFonts w:cs="Arial"/>
          <w:i/>
          <w:sz w:val="16"/>
          <w:szCs w:val="16"/>
        </w:rPr>
      </w:pPr>
      <w:r w:rsidRPr="00EB35B4">
        <w:rPr>
          <w:rFonts w:cs="Arial"/>
          <w:i/>
          <w:sz w:val="16"/>
          <w:szCs w:val="16"/>
        </w:rPr>
        <w:t>Complying with all applicable copyright laws is the responsibility of the user</w:t>
      </w:r>
      <w:r w:rsidR="002116AE">
        <w:rPr>
          <w:rFonts w:cs="Arial"/>
          <w:i/>
          <w:sz w:val="16"/>
          <w:szCs w:val="16"/>
        </w:rPr>
        <w:t xml:space="preserve">. </w:t>
      </w:r>
      <w:r w:rsidRPr="00EB35B4">
        <w:rPr>
          <w:rFonts w:cs="Arial"/>
          <w:i/>
          <w:sz w:val="16"/>
          <w:szCs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E46F94" w:rsidRPr="00EB35B4" w:rsidRDefault="00E46F94" w:rsidP="003F50B2">
      <w:pPr>
        <w:pStyle w:val="BodyText"/>
        <w:rPr>
          <w:rFonts w:cs="Arial"/>
          <w:i/>
          <w:sz w:val="16"/>
          <w:szCs w:val="16"/>
        </w:rPr>
      </w:pPr>
      <w:r w:rsidRPr="00EB35B4">
        <w:rPr>
          <w:rFonts w:cs="Arial"/>
          <w:i/>
          <w:sz w:val="16"/>
          <w:szCs w:val="16"/>
        </w:rPr>
        <w:t>Microsoft may have patents, patent applications, trademarks, copyrights, or other intellectual property rights covering subject matter in this document</w:t>
      </w:r>
      <w:r w:rsidR="002116AE">
        <w:rPr>
          <w:rFonts w:cs="Arial"/>
          <w:i/>
          <w:sz w:val="16"/>
          <w:szCs w:val="16"/>
        </w:rPr>
        <w:t xml:space="preserve">. </w:t>
      </w:r>
      <w:r w:rsidRPr="00EB35B4">
        <w:rPr>
          <w:rFonts w:cs="Arial"/>
          <w:i/>
          <w:sz w:val="16"/>
          <w:szCs w:val="16"/>
        </w:rPr>
        <w:t>Except as expressly provided in any written license agreement from Microsoft, the furnishing of this document does not give you any license to these patents, trademarks, copyrights, or other intellectual property.</w:t>
      </w:r>
    </w:p>
    <w:p w:rsidR="00E46F94" w:rsidRDefault="00E46F94" w:rsidP="003F50B2">
      <w:pPr>
        <w:rPr>
          <w:rFonts w:cs="Arial"/>
          <w:i/>
          <w:sz w:val="16"/>
          <w:szCs w:val="16"/>
        </w:rPr>
      </w:pPr>
      <w:r w:rsidRPr="00EB35B4">
        <w:rPr>
          <w:rFonts w:cs="Arial"/>
          <w:i/>
          <w:sz w:val="16"/>
          <w:szCs w:val="16"/>
        </w:rPr>
        <w:t>Unless otherwise noted, the companies, organizations, products, domain names, e-mail addresses, logos, people, places, and events depicted in examples herein are fictitious</w:t>
      </w:r>
      <w:r w:rsidR="002116AE">
        <w:rPr>
          <w:rFonts w:cs="Arial"/>
          <w:i/>
          <w:sz w:val="16"/>
          <w:szCs w:val="16"/>
        </w:rPr>
        <w:t xml:space="preserve">. </w:t>
      </w:r>
      <w:r w:rsidRPr="00EB35B4">
        <w:rPr>
          <w:rFonts w:cs="Arial"/>
          <w:i/>
          <w:sz w:val="16"/>
          <w:szCs w:val="16"/>
        </w:rPr>
        <w:t>No association with any real company, organization, product, domain name, e-mail address, logo, person, place, or event is intended or should be inferred.</w:t>
      </w:r>
    </w:p>
    <w:p w:rsidR="00E46F94" w:rsidRDefault="00E46F94" w:rsidP="003F50B2">
      <w:pPr>
        <w:rPr>
          <w:rFonts w:cs="Arial"/>
          <w:i/>
          <w:sz w:val="16"/>
          <w:szCs w:val="16"/>
        </w:rPr>
      </w:pPr>
      <w:r>
        <w:rPr>
          <w:rFonts w:cs="Arial"/>
          <w:i/>
          <w:sz w:val="16"/>
          <w:szCs w:val="16"/>
        </w:rPr>
        <w:t>©</w:t>
      </w:r>
      <w:r w:rsidRPr="00EB35B4">
        <w:rPr>
          <w:rFonts w:cs="Arial"/>
          <w:i/>
          <w:sz w:val="16"/>
          <w:szCs w:val="16"/>
        </w:rPr>
        <w:t xml:space="preserve"> 200</w:t>
      </w:r>
      <w:r w:rsidR="00693F58">
        <w:rPr>
          <w:rFonts w:cs="Arial"/>
          <w:i/>
          <w:sz w:val="16"/>
          <w:szCs w:val="16"/>
        </w:rPr>
        <w:t>8</w:t>
      </w:r>
      <w:r w:rsidRPr="00EB35B4">
        <w:rPr>
          <w:rFonts w:cs="Arial"/>
          <w:i/>
          <w:sz w:val="16"/>
          <w:szCs w:val="16"/>
        </w:rPr>
        <w:t xml:space="preserve"> Microsoft Corporation</w:t>
      </w:r>
      <w:r w:rsidR="002116AE">
        <w:rPr>
          <w:rFonts w:cs="Arial"/>
          <w:i/>
          <w:sz w:val="16"/>
          <w:szCs w:val="16"/>
        </w:rPr>
        <w:t xml:space="preserve">. </w:t>
      </w:r>
      <w:r w:rsidRPr="00EB35B4">
        <w:rPr>
          <w:rFonts w:cs="Arial"/>
          <w:i/>
          <w:sz w:val="16"/>
          <w:szCs w:val="16"/>
        </w:rPr>
        <w:t>All rights reserved.</w:t>
      </w:r>
    </w:p>
    <w:p w:rsidR="00E46F94" w:rsidRPr="00366192" w:rsidRDefault="00E46F94" w:rsidP="003F50B2">
      <w:pPr>
        <w:rPr>
          <w:rFonts w:cs="Arial"/>
          <w:i/>
          <w:sz w:val="16"/>
          <w:szCs w:val="16"/>
        </w:rPr>
      </w:pPr>
      <w:r w:rsidRPr="00902D0D">
        <w:rPr>
          <w:rFonts w:cs="Arial"/>
          <w:i/>
          <w:sz w:val="16"/>
          <w:szCs w:val="16"/>
        </w:rPr>
        <w:t>Microsoft</w:t>
      </w:r>
      <w:r w:rsidRPr="008379AF">
        <w:rPr>
          <w:rFonts w:cs="Arial"/>
          <w:i/>
          <w:sz w:val="16"/>
          <w:szCs w:val="16"/>
        </w:rPr>
        <w:t xml:space="preserve">, </w:t>
      </w:r>
      <w:r w:rsidRPr="00902D0D">
        <w:rPr>
          <w:rFonts w:cs="Arial"/>
          <w:i/>
          <w:sz w:val="16"/>
          <w:szCs w:val="16"/>
        </w:rPr>
        <w:t xml:space="preserve">ActiveX, Windows, Windows Server, </w:t>
      </w:r>
      <w:r>
        <w:rPr>
          <w:rFonts w:cs="Arial"/>
          <w:i/>
          <w:sz w:val="16"/>
          <w:szCs w:val="16"/>
        </w:rPr>
        <w:t xml:space="preserve">and </w:t>
      </w:r>
      <w:r w:rsidRPr="00902D0D">
        <w:rPr>
          <w:rFonts w:cs="Arial"/>
          <w:i/>
          <w:sz w:val="16"/>
          <w:szCs w:val="16"/>
        </w:rPr>
        <w:t xml:space="preserve">Windows </w:t>
      </w:r>
      <w:smartTag w:uri="urn:schemas-microsoft-com:office:smarttags" w:element="place">
        <w:r w:rsidRPr="00902D0D">
          <w:rPr>
            <w:rFonts w:cs="Arial"/>
            <w:i/>
            <w:sz w:val="16"/>
            <w:szCs w:val="16"/>
          </w:rPr>
          <w:t>Vista</w:t>
        </w:r>
      </w:smartTag>
      <w:r w:rsidRPr="00902D0D">
        <w:rPr>
          <w:rFonts w:cs="Arial"/>
          <w:i/>
          <w:sz w:val="16"/>
          <w:szCs w:val="16"/>
        </w:rPr>
        <w:t xml:space="preserve"> are trademarks of the Microsoft group of companies.</w:t>
      </w:r>
    </w:p>
    <w:p w:rsidR="00E46F94" w:rsidRPr="008379AF" w:rsidRDefault="00E46F94" w:rsidP="003F50B2">
      <w:pPr>
        <w:rPr>
          <w:rFonts w:cs="Arial"/>
          <w:i/>
          <w:sz w:val="16"/>
          <w:szCs w:val="16"/>
        </w:rPr>
      </w:pPr>
      <w:r w:rsidRPr="00902D0D">
        <w:rPr>
          <w:rFonts w:cs="Arial"/>
          <w:i/>
          <w:color w:val="000000"/>
          <w:sz w:val="16"/>
          <w:szCs w:val="16"/>
        </w:rPr>
        <w:t>UPnP is a certification mark of the UPnP Implementers Corporation.</w:t>
      </w:r>
    </w:p>
    <w:p w:rsidR="00E46F94" w:rsidRPr="00EB35B4" w:rsidRDefault="00E46F94" w:rsidP="003F50B2">
      <w:pPr>
        <w:numPr>
          <w:ins w:id="0" w:author="Unknown" w:date="2007-08-24T15:40:00Z"/>
        </w:numPr>
        <w:rPr>
          <w:rFonts w:cs="Arial"/>
          <w:i/>
          <w:sz w:val="16"/>
          <w:szCs w:val="16"/>
        </w:rPr>
      </w:pPr>
      <w:r w:rsidRPr="00902D0D">
        <w:rPr>
          <w:rFonts w:cs="Arial"/>
          <w:i/>
          <w:sz w:val="16"/>
          <w:szCs w:val="16"/>
        </w:rPr>
        <w:t>All other trademarks are property of their respective owners.</w:t>
      </w:r>
    </w:p>
    <w:p w:rsidR="00E46F94" w:rsidRDefault="00E46F94">
      <w:pPr>
        <w:spacing w:before="0" w:after="0" w:line="240" w:lineRule="auto"/>
        <w:rPr>
          <w:b/>
          <w:sz w:val="28"/>
          <w:szCs w:val="28"/>
        </w:rPr>
      </w:pPr>
      <w:r>
        <w:rPr>
          <w:b/>
          <w:sz w:val="28"/>
          <w:szCs w:val="28"/>
        </w:rPr>
        <w:br w:type="page"/>
      </w:r>
    </w:p>
    <w:p w:rsidR="00E46F94" w:rsidRPr="00C24A05" w:rsidRDefault="00E46F94" w:rsidP="00C24A05">
      <w:pPr>
        <w:pStyle w:val="NoSpacing"/>
        <w:rPr>
          <w:b/>
          <w:sz w:val="28"/>
          <w:szCs w:val="28"/>
        </w:rPr>
      </w:pPr>
      <w:r w:rsidRPr="00C24A05">
        <w:rPr>
          <w:b/>
          <w:sz w:val="28"/>
          <w:szCs w:val="28"/>
        </w:rPr>
        <w:lastRenderedPageBreak/>
        <w:t>Contents</w:t>
      </w:r>
    </w:p>
    <w:p w:rsidR="00A1605D" w:rsidRDefault="00106DD2">
      <w:pPr>
        <w:pStyle w:val="TOC1"/>
        <w:tabs>
          <w:tab w:val="right" w:leader="dot" w:pos="7910"/>
        </w:tabs>
        <w:rPr>
          <w:rFonts w:asciiTheme="minorHAnsi" w:eastAsiaTheme="minorEastAsia" w:hAnsiTheme="minorHAnsi" w:cstheme="minorBidi"/>
          <w:noProof/>
          <w:kern w:val="0"/>
          <w:sz w:val="22"/>
          <w:szCs w:val="22"/>
        </w:rPr>
      </w:pPr>
      <w:r>
        <w:fldChar w:fldCharType="begin"/>
      </w:r>
      <w:r w:rsidR="00E46F94">
        <w:instrText xml:space="preserve"> TOC \o "1-4" \h </w:instrText>
      </w:r>
      <w:r>
        <w:fldChar w:fldCharType="separate"/>
      </w:r>
      <w:hyperlink w:anchor="_Toc205267447" w:history="1">
        <w:r w:rsidR="00A1605D" w:rsidRPr="00715A7B">
          <w:rPr>
            <w:rStyle w:val="Hyperlink"/>
            <w:noProof/>
          </w:rPr>
          <w:t>Windows Home Server Drive Extender</w:t>
        </w:r>
        <w:r w:rsidR="00A1605D">
          <w:rPr>
            <w:noProof/>
          </w:rPr>
          <w:tab/>
        </w:r>
        <w:r>
          <w:rPr>
            <w:noProof/>
          </w:rPr>
          <w:fldChar w:fldCharType="begin"/>
        </w:r>
        <w:r w:rsidR="00A1605D">
          <w:rPr>
            <w:noProof/>
          </w:rPr>
          <w:instrText xml:space="preserve"> PAGEREF _Toc205267447 \h </w:instrText>
        </w:r>
        <w:r>
          <w:rPr>
            <w:noProof/>
          </w:rPr>
        </w:r>
        <w:r>
          <w:rPr>
            <w:noProof/>
          </w:rPr>
          <w:fldChar w:fldCharType="separate"/>
        </w:r>
        <w:r w:rsidR="00F02BAC">
          <w:rPr>
            <w:noProof/>
          </w:rPr>
          <w:t>4</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48" w:history="1">
        <w:r w:rsidR="00A1605D" w:rsidRPr="00715A7B">
          <w:rPr>
            <w:rStyle w:val="Hyperlink"/>
            <w:noProof/>
          </w:rPr>
          <w:t>Features and Functionality</w:t>
        </w:r>
        <w:r w:rsidR="00A1605D">
          <w:rPr>
            <w:noProof/>
          </w:rPr>
          <w:tab/>
        </w:r>
        <w:r>
          <w:rPr>
            <w:noProof/>
          </w:rPr>
          <w:fldChar w:fldCharType="begin"/>
        </w:r>
        <w:r w:rsidR="00A1605D">
          <w:rPr>
            <w:noProof/>
          </w:rPr>
          <w:instrText xml:space="preserve"> PAGEREF _Toc205267448 \h </w:instrText>
        </w:r>
        <w:r>
          <w:rPr>
            <w:noProof/>
          </w:rPr>
        </w:r>
        <w:r>
          <w:rPr>
            <w:noProof/>
          </w:rPr>
          <w:fldChar w:fldCharType="separate"/>
        </w:r>
        <w:r w:rsidR="00F02BAC">
          <w:rPr>
            <w:noProof/>
          </w:rPr>
          <w:t>4</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49" w:history="1">
        <w:r w:rsidR="00A1605D" w:rsidRPr="00715A7B">
          <w:rPr>
            <w:rStyle w:val="Hyperlink"/>
            <w:noProof/>
          </w:rPr>
          <w:t>Benefits</w:t>
        </w:r>
        <w:r w:rsidR="00A1605D">
          <w:rPr>
            <w:noProof/>
          </w:rPr>
          <w:tab/>
        </w:r>
        <w:r>
          <w:rPr>
            <w:noProof/>
          </w:rPr>
          <w:fldChar w:fldCharType="begin"/>
        </w:r>
        <w:r w:rsidR="00A1605D">
          <w:rPr>
            <w:noProof/>
          </w:rPr>
          <w:instrText xml:space="preserve"> PAGEREF _Toc205267449 \h </w:instrText>
        </w:r>
        <w:r>
          <w:rPr>
            <w:noProof/>
          </w:rPr>
        </w:r>
        <w:r>
          <w:rPr>
            <w:noProof/>
          </w:rPr>
          <w:fldChar w:fldCharType="separate"/>
        </w:r>
        <w:r w:rsidR="00F02BAC">
          <w:rPr>
            <w:noProof/>
          </w:rPr>
          <w:t>5</w:t>
        </w:r>
        <w:r>
          <w:rPr>
            <w:noProof/>
          </w:rPr>
          <w:fldChar w:fldCharType="end"/>
        </w:r>
      </w:hyperlink>
    </w:p>
    <w:p w:rsidR="00A1605D" w:rsidRDefault="00106DD2">
      <w:pPr>
        <w:pStyle w:val="TOC1"/>
        <w:tabs>
          <w:tab w:val="right" w:leader="dot" w:pos="7910"/>
        </w:tabs>
        <w:rPr>
          <w:rFonts w:asciiTheme="minorHAnsi" w:eastAsiaTheme="minorEastAsia" w:hAnsiTheme="minorHAnsi" w:cstheme="minorBidi"/>
          <w:noProof/>
          <w:kern w:val="0"/>
          <w:sz w:val="22"/>
          <w:szCs w:val="22"/>
        </w:rPr>
      </w:pPr>
      <w:hyperlink w:anchor="_Toc205267450" w:history="1">
        <w:r w:rsidR="00A1605D" w:rsidRPr="00715A7B">
          <w:rPr>
            <w:rStyle w:val="Hyperlink"/>
            <w:noProof/>
          </w:rPr>
          <w:t>Drive Extender In-Depth</w:t>
        </w:r>
        <w:r w:rsidR="00A1605D">
          <w:rPr>
            <w:noProof/>
          </w:rPr>
          <w:tab/>
        </w:r>
        <w:r>
          <w:rPr>
            <w:noProof/>
          </w:rPr>
          <w:fldChar w:fldCharType="begin"/>
        </w:r>
        <w:r w:rsidR="00A1605D">
          <w:rPr>
            <w:noProof/>
          </w:rPr>
          <w:instrText xml:space="preserve"> PAGEREF _Toc205267450 \h </w:instrText>
        </w:r>
        <w:r>
          <w:rPr>
            <w:noProof/>
          </w:rPr>
        </w:r>
        <w:r>
          <w:rPr>
            <w:noProof/>
          </w:rPr>
          <w:fldChar w:fldCharType="separate"/>
        </w:r>
        <w:r w:rsidR="00F02BAC">
          <w:rPr>
            <w:noProof/>
          </w:rPr>
          <w:t>6</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51" w:history="1">
        <w:r w:rsidR="00A1605D" w:rsidRPr="00715A7B">
          <w:rPr>
            <w:rStyle w:val="Hyperlink"/>
            <w:noProof/>
          </w:rPr>
          <w:t>Windows Home Server Console</w:t>
        </w:r>
        <w:r w:rsidR="00A1605D">
          <w:rPr>
            <w:noProof/>
          </w:rPr>
          <w:tab/>
        </w:r>
        <w:r>
          <w:rPr>
            <w:noProof/>
          </w:rPr>
          <w:fldChar w:fldCharType="begin"/>
        </w:r>
        <w:r w:rsidR="00A1605D">
          <w:rPr>
            <w:noProof/>
          </w:rPr>
          <w:instrText xml:space="preserve"> PAGEREF _Toc205267451 \h </w:instrText>
        </w:r>
        <w:r>
          <w:rPr>
            <w:noProof/>
          </w:rPr>
        </w:r>
        <w:r>
          <w:rPr>
            <w:noProof/>
          </w:rPr>
          <w:fldChar w:fldCharType="separate"/>
        </w:r>
        <w:r w:rsidR="00F02BAC">
          <w:rPr>
            <w:noProof/>
          </w:rPr>
          <w:t>6</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52" w:history="1">
        <w:r w:rsidR="00A1605D" w:rsidRPr="00715A7B">
          <w:rPr>
            <w:rStyle w:val="Hyperlink"/>
            <w:noProof/>
          </w:rPr>
          <w:t>Removing Hard Drives</w:t>
        </w:r>
        <w:r w:rsidR="00A1605D">
          <w:rPr>
            <w:noProof/>
          </w:rPr>
          <w:tab/>
        </w:r>
        <w:r>
          <w:rPr>
            <w:noProof/>
          </w:rPr>
          <w:fldChar w:fldCharType="begin"/>
        </w:r>
        <w:r w:rsidR="00A1605D">
          <w:rPr>
            <w:noProof/>
          </w:rPr>
          <w:instrText xml:space="preserve"> PAGEREF _Toc205267452 \h </w:instrText>
        </w:r>
        <w:r>
          <w:rPr>
            <w:noProof/>
          </w:rPr>
        </w:r>
        <w:r>
          <w:rPr>
            <w:noProof/>
          </w:rPr>
          <w:fldChar w:fldCharType="separate"/>
        </w:r>
        <w:r w:rsidR="00F02BAC">
          <w:rPr>
            <w:noProof/>
          </w:rPr>
          <w:t>7</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53" w:history="1">
        <w:r w:rsidR="00A1605D" w:rsidRPr="00715A7B">
          <w:rPr>
            <w:rStyle w:val="Hyperlink"/>
            <w:noProof/>
          </w:rPr>
          <w:t>Hard Drive Partitioning</w:t>
        </w:r>
        <w:r w:rsidR="00A1605D">
          <w:rPr>
            <w:noProof/>
          </w:rPr>
          <w:tab/>
        </w:r>
        <w:r>
          <w:rPr>
            <w:noProof/>
          </w:rPr>
          <w:fldChar w:fldCharType="begin"/>
        </w:r>
        <w:r w:rsidR="00A1605D">
          <w:rPr>
            <w:noProof/>
          </w:rPr>
          <w:instrText xml:space="preserve"> PAGEREF _Toc205267453 \h </w:instrText>
        </w:r>
        <w:r>
          <w:rPr>
            <w:noProof/>
          </w:rPr>
        </w:r>
        <w:r>
          <w:rPr>
            <w:noProof/>
          </w:rPr>
          <w:fldChar w:fldCharType="separate"/>
        </w:r>
        <w:r w:rsidR="00F02BAC">
          <w:rPr>
            <w:noProof/>
          </w:rPr>
          <w:t>9</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54" w:history="1">
        <w:r w:rsidR="00A1605D" w:rsidRPr="00715A7B">
          <w:rPr>
            <w:rStyle w:val="Hyperlink"/>
            <w:noProof/>
          </w:rPr>
          <w:t>Shared Folder Duplication</w:t>
        </w:r>
        <w:r w:rsidR="00A1605D">
          <w:rPr>
            <w:noProof/>
          </w:rPr>
          <w:tab/>
        </w:r>
        <w:r>
          <w:rPr>
            <w:noProof/>
          </w:rPr>
          <w:fldChar w:fldCharType="begin"/>
        </w:r>
        <w:r w:rsidR="00A1605D">
          <w:rPr>
            <w:noProof/>
          </w:rPr>
          <w:instrText xml:space="preserve"> PAGEREF _Toc205267454 \h </w:instrText>
        </w:r>
        <w:r>
          <w:rPr>
            <w:noProof/>
          </w:rPr>
        </w:r>
        <w:r>
          <w:rPr>
            <w:noProof/>
          </w:rPr>
          <w:fldChar w:fldCharType="separate"/>
        </w:r>
        <w:r w:rsidR="00F02BAC">
          <w:rPr>
            <w:noProof/>
          </w:rPr>
          <w:t>10</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55" w:history="1">
        <w:r w:rsidR="00A1605D" w:rsidRPr="00715A7B">
          <w:rPr>
            <w:rStyle w:val="Hyperlink"/>
            <w:noProof/>
          </w:rPr>
          <w:t>Drive Extender Filter and Migrator Service</w:t>
        </w:r>
        <w:r w:rsidR="00A1605D">
          <w:rPr>
            <w:noProof/>
          </w:rPr>
          <w:tab/>
        </w:r>
        <w:r>
          <w:rPr>
            <w:noProof/>
          </w:rPr>
          <w:fldChar w:fldCharType="begin"/>
        </w:r>
        <w:r w:rsidR="00A1605D">
          <w:rPr>
            <w:noProof/>
          </w:rPr>
          <w:instrText xml:space="preserve"> PAGEREF _Toc205267455 \h </w:instrText>
        </w:r>
        <w:r>
          <w:rPr>
            <w:noProof/>
          </w:rPr>
        </w:r>
        <w:r>
          <w:rPr>
            <w:noProof/>
          </w:rPr>
          <w:fldChar w:fldCharType="separate"/>
        </w:r>
        <w:r w:rsidR="00F02BAC">
          <w:rPr>
            <w:noProof/>
          </w:rPr>
          <w:t>12</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56" w:history="1">
        <w:r w:rsidR="00A1605D" w:rsidRPr="00715A7B">
          <w:rPr>
            <w:rStyle w:val="Hyperlink"/>
            <w:noProof/>
          </w:rPr>
          <w:t>The Magic of Tombstones</w:t>
        </w:r>
        <w:r w:rsidR="00A1605D">
          <w:rPr>
            <w:noProof/>
          </w:rPr>
          <w:tab/>
        </w:r>
        <w:r>
          <w:rPr>
            <w:noProof/>
          </w:rPr>
          <w:fldChar w:fldCharType="begin"/>
        </w:r>
        <w:r w:rsidR="00A1605D">
          <w:rPr>
            <w:noProof/>
          </w:rPr>
          <w:instrText xml:space="preserve"> PAGEREF _Toc205267456 \h </w:instrText>
        </w:r>
        <w:r>
          <w:rPr>
            <w:noProof/>
          </w:rPr>
        </w:r>
        <w:r>
          <w:rPr>
            <w:noProof/>
          </w:rPr>
          <w:fldChar w:fldCharType="separate"/>
        </w:r>
        <w:r w:rsidR="00F02BAC">
          <w:rPr>
            <w:noProof/>
          </w:rPr>
          <w:t>14</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57" w:history="1">
        <w:r w:rsidR="00A1605D" w:rsidRPr="00715A7B">
          <w:rPr>
            <w:rStyle w:val="Hyperlink"/>
            <w:noProof/>
          </w:rPr>
          <w:t>Balancing Storage</w:t>
        </w:r>
        <w:r w:rsidR="00A1605D">
          <w:rPr>
            <w:noProof/>
          </w:rPr>
          <w:tab/>
        </w:r>
        <w:r>
          <w:rPr>
            <w:noProof/>
          </w:rPr>
          <w:fldChar w:fldCharType="begin"/>
        </w:r>
        <w:r w:rsidR="00A1605D">
          <w:rPr>
            <w:noProof/>
          </w:rPr>
          <w:instrText xml:space="preserve"> PAGEREF _Toc205267457 \h </w:instrText>
        </w:r>
        <w:r>
          <w:rPr>
            <w:noProof/>
          </w:rPr>
        </w:r>
        <w:r>
          <w:rPr>
            <w:noProof/>
          </w:rPr>
          <w:fldChar w:fldCharType="separate"/>
        </w:r>
        <w:r w:rsidR="00F02BAC">
          <w:rPr>
            <w:noProof/>
          </w:rPr>
          <w:t>15</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58" w:history="1">
        <w:r w:rsidR="00A1605D" w:rsidRPr="00715A7B">
          <w:rPr>
            <w:rStyle w:val="Hyperlink"/>
            <w:noProof/>
          </w:rPr>
          <w:t>NTFS and Drive Extender</w:t>
        </w:r>
        <w:r w:rsidR="00A1605D">
          <w:rPr>
            <w:noProof/>
          </w:rPr>
          <w:tab/>
        </w:r>
        <w:r>
          <w:rPr>
            <w:noProof/>
          </w:rPr>
          <w:fldChar w:fldCharType="begin"/>
        </w:r>
        <w:r w:rsidR="00A1605D">
          <w:rPr>
            <w:noProof/>
          </w:rPr>
          <w:instrText xml:space="preserve"> PAGEREF _Toc205267458 \h </w:instrText>
        </w:r>
        <w:r>
          <w:rPr>
            <w:noProof/>
          </w:rPr>
        </w:r>
        <w:r>
          <w:rPr>
            <w:noProof/>
          </w:rPr>
          <w:fldChar w:fldCharType="separate"/>
        </w:r>
        <w:r w:rsidR="00F02BAC">
          <w:rPr>
            <w:noProof/>
          </w:rPr>
          <w:t>16</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59" w:history="1">
        <w:r w:rsidR="00A1605D" w:rsidRPr="00715A7B">
          <w:rPr>
            <w:rStyle w:val="Hyperlink"/>
            <w:rFonts w:cs="Arial"/>
            <w:noProof/>
          </w:rPr>
          <w:t>Unhealthy and Missing Hard Drives</w:t>
        </w:r>
        <w:r w:rsidR="00A1605D">
          <w:rPr>
            <w:noProof/>
          </w:rPr>
          <w:tab/>
        </w:r>
        <w:r>
          <w:rPr>
            <w:noProof/>
          </w:rPr>
          <w:fldChar w:fldCharType="begin"/>
        </w:r>
        <w:r w:rsidR="00A1605D">
          <w:rPr>
            <w:noProof/>
          </w:rPr>
          <w:instrText xml:space="preserve"> PAGEREF _Toc205267459 \h </w:instrText>
        </w:r>
        <w:r>
          <w:rPr>
            <w:noProof/>
          </w:rPr>
        </w:r>
        <w:r>
          <w:rPr>
            <w:noProof/>
          </w:rPr>
          <w:fldChar w:fldCharType="separate"/>
        </w:r>
        <w:r w:rsidR="00F02BAC">
          <w:rPr>
            <w:noProof/>
          </w:rPr>
          <w:t>18</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60" w:history="1">
        <w:r w:rsidR="00A1605D" w:rsidRPr="00715A7B">
          <w:rPr>
            <w:rStyle w:val="Hyperlink"/>
            <w:rFonts w:cs="Arial"/>
            <w:noProof/>
          </w:rPr>
          <w:t>File Conflict Notifications</w:t>
        </w:r>
        <w:r w:rsidR="00A1605D">
          <w:rPr>
            <w:noProof/>
          </w:rPr>
          <w:tab/>
        </w:r>
        <w:r>
          <w:rPr>
            <w:noProof/>
          </w:rPr>
          <w:fldChar w:fldCharType="begin"/>
        </w:r>
        <w:r w:rsidR="00A1605D">
          <w:rPr>
            <w:noProof/>
          </w:rPr>
          <w:instrText xml:space="preserve"> PAGEREF _Toc205267460 \h </w:instrText>
        </w:r>
        <w:r>
          <w:rPr>
            <w:noProof/>
          </w:rPr>
        </w:r>
        <w:r>
          <w:rPr>
            <w:noProof/>
          </w:rPr>
          <w:fldChar w:fldCharType="separate"/>
        </w:r>
        <w:r w:rsidR="00F02BAC">
          <w:rPr>
            <w:noProof/>
          </w:rPr>
          <w:t>19</w:t>
        </w:r>
        <w:r>
          <w:rPr>
            <w:noProof/>
          </w:rPr>
          <w:fldChar w:fldCharType="end"/>
        </w:r>
      </w:hyperlink>
    </w:p>
    <w:p w:rsidR="00A1605D" w:rsidRDefault="00106DD2">
      <w:pPr>
        <w:pStyle w:val="TOC1"/>
        <w:tabs>
          <w:tab w:val="right" w:leader="dot" w:pos="7910"/>
        </w:tabs>
        <w:rPr>
          <w:rFonts w:asciiTheme="minorHAnsi" w:eastAsiaTheme="minorEastAsia" w:hAnsiTheme="minorHAnsi" w:cstheme="minorBidi"/>
          <w:noProof/>
          <w:kern w:val="0"/>
          <w:sz w:val="22"/>
          <w:szCs w:val="22"/>
        </w:rPr>
      </w:pPr>
      <w:hyperlink w:anchor="_Toc205267461" w:history="1">
        <w:r w:rsidR="00A1605D" w:rsidRPr="00715A7B">
          <w:rPr>
            <w:rStyle w:val="Hyperlink"/>
            <w:noProof/>
          </w:rPr>
          <w:t>Additional Tips</w:t>
        </w:r>
        <w:r w:rsidR="00A1605D">
          <w:rPr>
            <w:noProof/>
          </w:rPr>
          <w:tab/>
        </w:r>
        <w:r>
          <w:rPr>
            <w:noProof/>
          </w:rPr>
          <w:fldChar w:fldCharType="begin"/>
        </w:r>
        <w:r w:rsidR="00A1605D">
          <w:rPr>
            <w:noProof/>
          </w:rPr>
          <w:instrText xml:space="preserve"> PAGEREF _Toc205267461 \h </w:instrText>
        </w:r>
        <w:r>
          <w:rPr>
            <w:noProof/>
          </w:rPr>
        </w:r>
        <w:r>
          <w:rPr>
            <w:noProof/>
          </w:rPr>
          <w:fldChar w:fldCharType="separate"/>
        </w:r>
        <w:r w:rsidR="00F02BAC">
          <w:rPr>
            <w:noProof/>
          </w:rPr>
          <w:t>20</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62" w:history="1">
        <w:r w:rsidR="00A1605D" w:rsidRPr="00715A7B">
          <w:rPr>
            <w:rStyle w:val="Hyperlink"/>
            <w:noProof/>
          </w:rPr>
          <w:t>Viewing Orphan Shadow Files</w:t>
        </w:r>
        <w:r w:rsidR="00A1605D">
          <w:rPr>
            <w:noProof/>
          </w:rPr>
          <w:tab/>
        </w:r>
        <w:r>
          <w:rPr>
            <w:noProof/>
          </w:rPr>
          <w:fldChar w:fldCharType="begin"/>
        </w:r>
        <w:r w:rsidR="00A1605D">
          <w:rPr>
            <w:noProof/>
          </w:rPr>
          <w:instrText xml:space="preserve"> PAGEREF _Toc205267462 \h </w:instrText>
        </w:r>
        <w:r>
          <w:rPr>
            <w:noProof/>
          </w:rPr>
        </w:r>
        <w:r>
          <w:rPr>
            <w:noProof/>
          </w:rPr>
          <w:fldChar w:fldCharType="separate"/>
        </w:r>
        <w:r w:rsidR="00F02BAC">
          <w:rPr>
            <w:noProof/>
          </w:rPr>
          <w:t>20</w:t>
        </w:r>
        <w:r>
          <w:rPr>
            <w:noProof/>
          </w:rPr>
          <w:fldChar w:fldCharType="end"/>
        </w:r>
      </w:hyperlink>
    </w:p>
    <w:p w:rsidR="00A1605D" w:rsidRDefault="00106DD2">
      <w:pPr>
        <w:pStyle w:val="TOC2"/>
        <w:tabs>
          <w:tab w:val="right" w:leader="dot" w:pos="7910"/>
        </w:tabs>
        <w:rPr>
          <w:rFonts w:asciiTheme="minorHAnsi" w:eastAsiaTheme="minorEastAsia" w:hAnsiTheme="minorHAnsi" w:cstheme="minorBidi"/>
          <w:noProof/>
          <w:kern w:val="0"/>
          <w:sz w:val="22"/>
          <w:szCs w:val="22"/>
        </w:rPr>
      </w:pPr>
      <w:hyperlink w:anchor="_Toc205267463" w:history="1">
        <w:r w:rsidR="00A1605D" w:rsidRPr="00715A7B">
          <w:rPr>
            <w:rStyle w:val="Hyperlink"/>
            <w:noProof/>
          </w:rPr>
          <w:t>Disabling Volume ShadowCopy Services</w:t>
        </w:r>
        <w:r w:rsidR="00A1605D">
          <w:rPr>
            <w:noProof/>
          </w:rPr>
          <w:tab/>
        </w:r>
        <w:r>
          <w:rPr>
            <w:noProof/>
          </w:rPr>
          <w:fldChar w:fldCharType="begin"/>
        </w:r>
        <w:r w:rsidR="00A1605D">
          <w:rPr>
            <w:noProof/>
          </w:rPr>
          <w:instrText xml:space="preserve"> PAGEREF _Toc205267463 \h </w:instrText>
        </w:r>
        <w:r>
          <w:rPr>
            <w:noProof/>
          </w:rPr>
        </w:r>
        <w:r>
          <w:rPr>
            <w:noProof/>
          </w:rPr>
          <w:fldChar w:fldCharType="separate"/>
        </w:r>
        <w:r w:rsidR="00F02BAC">
          <w:rPr>
            <w:noProof/>
          </w:rPr>
          <w:t>21</w:t>
        </w:r>
        <w:r>
          <w:rPr>
            <w:noProof/>
          </w:rPr>
          <w:fldChar w:fldCharType="end"/>
        </w:r>
      </w:hyperlink>
    </w:p>
    <w:p w:rsidR="00A1605D" w:rsidRDefault="00106DD2">
      <w:pPr>
        <w:pStyle w:val="TOC1"/>
        <w:tabs>
          <w:tab w:val="right" w:leader="dot" w:pos="7910"/>
        </w:tabs>
        <w:rPr>
          <w:rFonts w:asciiTheme="minorHAnsi" w:eastAsiaTheme="minorEastAsia" w:hAnsiTheme="minorHAnsi" w:cstheme="minorBidi"/>
          <w:noProof/>
          <w:kern w:val="0"/>
          <w:sz w:val="22"/>
          <w:szCs w:val="22"/>
        </w:rPr>
      </w:pPr>
      <w:hyperlink w:anchor="_Toc205267464" w:history="1">
        <w:r w:rsidR="00A1605D" w:rsidRPr="00715A7B">
          <w:rPr>
            <w:rStyle w:val="Hyperlink"/>
            <w:noProof/>
          </w:rPr>
          <w:t>More Information</w:t>
        </w:r>
        <w:r w:rsidR="00A1605D">
          <w:rPr>
            <w:noProof/>
          </w:rPr>
          <w:tab/>
        </w:r>
        <w:r>
          <w:rPr>
            <w:noProof/>
          </w:rPr>
          <w:fldChar w:fldCharType="begin"/>
        </w:r>
        <w:r w:rsidR="00A1605D">
          <w:rPr>
            <w:noProof/>
          </w:rPr>
          <w:instrText xml:space="preserve"> PAGEREF _Toc205267464 \h </w:instrText>
        </w:r>
        <w:r>
          <w:rPr>
            <w:noProof/>
          </w:rPr>
        </w:r>
        <w:r>
          <w:rPr>
            <w:noProof/>
          </w:rPr>
          <w:fldChar w:fldCharType="separate"/>
        </w:r>
        <w:r w:rsidR="00F02BAC">
          <w:rPr>
            <w:noProof/>
          </w:rPr>
          <w:t>22</w:t>
        </w:r>
        <w:r>
          <w:rPr>
            <w:noProof/>
          </w:rPr>
          <w:fldChar w:fldCharType="end"/>
        </w:r>
      </w:hyperlink>
    </w:p>
    <w:p w:rsidR="00E46F94" w:rsidRDefault="00106DD2" w:rsidP="0026333D">
      <w:pPr>
        <w:rPr>
          <w:rFonts w:cs="Arial"/>
          <w:i/>
          <w:sz w:val="16"/>
          <w:szCs w:val="16"/>
        </w:rPr>
      </w:pPr>
      <w:r>
        <w:fldChar w:fldCharType="end"/>
      </w:r>
    </w:p>
    <w:p w:rsidR="00E46F94" w:rsidRPr="00B822B8" w:rsidRDefault="00E46F94" w:rsidP="00867BCF">
      <w:pPr>
        <w:pStyle w:val="Legalese"/>
        <w:spacing w:before="120" w:line="240" w:lineRule="auto"/>
        <w:ind w:left="101"/>
        <w:rPr>
          <w:sz w:val="18"/>
          <w:szCs w:val="18"/>
        </w:rPr>
      </w:pPr>
    </w:p>
    <w:p w:rsidR="00E46F94" w:rsidRDefault="00E46F94">
      <w:pPr>
        <w:spacing w:before="0" w:after="0" w:line="240" w:lineRule="auto"/>
        <w:rPr>
          <w:b/>
          <w:sz w:val="40"/>
          <w:szCs w:val="40"/>
        </w:rPr>
      </w:pPr>
      <w:r>
        <w:br w:type="page"/>
      </w:r>
    </w:p>
    <w:p w:rsidR="00E46F94" w:rsidRDefault="002116AE" w:rsidP="00A03371">
      <w:pPr>
        <w:pStyle w:val="Heading1"/>
        <w:tabs>
          <w:tab w:val="left" w:pos="2100"/>
        </w:tabs>
      </w:pPr>
      <w:bookmarkStart w:id="1" w:name="_Toc205267447"/>
      <w:smartTag w:uri="urn:schemas-microsoft-com:office:smarttags" w:element="Street">
        <w:smartTag w:uri="urn:schemas-microsoft-com:office:smarttags" w:element="address">
          <w:r>
            <w:lastRenderedPageBreak/>
            <w:t xml:space="preserve">Windows Home Server </w:t>
          </w:r>
          <w:r w:rsidR="00E46F94">
            <w:t>Drive</w:t>
          </w:r>
        </w:smartTag>
      </w:smartTag>
      <w:r w:rsidR="00E46F94">
        <w:t xml:space="preserve"> Extender</w:t>
      </w:r>
      <w:bookmarkEnd w:id="1"/>
      <w:r w:rsidR="00E46F94">
        <w:t xml:space="preserve"> </w:t>
      </w:r>
    </w:p>
    <w:p w:rsidR="00E46F94" w:rsidRDefault="00E46F94" w:rsidP="00160F18">
      <w:pPr>
        <w:pStyle w:val="BulletedList1"/>
        <w:numPr>
          <w:ilvl w:val="0"/>
          <w:numId w:val="0"/>
        </w:numPr>
        <w:tabs>
          <w:tab w:val="left" w:pos="360"/>
        </w:tabs>
      </w:pPr>
      <w:r>
        <w:t>Windows</w:t>
      </w:r>
      <w:r>
        <w:rPr>
          <w:rFonts w:cs="Arial"/>
          <w:vertAlign w:val="superscript"/>
        </w:rPr>
        <w:t>®</w:t>
      </w:r>
      <w:r>
        <w:rPr>
          <w:vertAlign w:val="superscript"/>
        </w:rPr>
        <w:t xml:space="preserve"> </w:t>
      </w:r>
      <w:r>
        <w:t>Home Server Drive Extender is a new storage technology that enables you to use internal and external hard drives for additional storage on your home server</w:t>
      </w:r>
      <w:r w:rsidR="002116AE">
        <w:t xml:space="preserve">. </w:t>
      </w:r>
      <w:r>
        <w:t xml:space="preserve">In addition, </w:t>
      </w:r>
      <w:r w:rsidR="00C83FB1">
        <w:t xml:space="preserve">you </w:t>
      </w:r>
      <w:r>
        <w:t xml:space="preserve">can enable Folder Duplication for specific </w:t>
      </w:r>
      <w:r w:rsidR="00C83FB1">
        <w:t>s</w:t>
      </w:r>
      <w:r>
        <w:t xml:space="preserve">hared </w:t>
      </w:r>
      <w:r w:rsidR="00C83FB1">
        <w:t>f</w:t>
      </w:r>
      <w:r>
        <w:t>olders on their home server</w:t>
      </w:r>
      <w:r w:rsidR="002116AE">
        <w:t>s</w:t>
      </w:r>
      <w:r w:rsidR="000A1572">
        <w:t>.</w:t>
      </w:r>
      <w:r>
        <w:t xml:space="preserve"> </w:t>
      </w:r>
      <w:r w:rsidR="000A1572">
        <w:t xml:space="preserve">Maintaining </w:t>
      </w:r>
      <w:r>
        <w:t xml:space="preserve">two copies of a shared folder on separate hard drives </w:t>
      </w:r>
      <w:r w:rsidR="00C83FB1">
        <w:t xml:space="preserve">helps </w:t>
      </w:r>
      <w:r>
        <w:t>protect</w:t>
      </w:r>
      <w:r w:rsidR="00C83FB1">
        <w:t xml:space="preserve"> against the failure of a single hard drive.</w:t>
      </w:r>
      <w:r>
        <w:t xml:space="preserve"> </w:t>
      </w:r>
    </w:p>
    <w:p w:rsidR="00E46F94" w:rsidRDefault="00E46F94" w:rsidP="00160F18">
      <w:pPr>
        <w:pStyle w:val="Heading2"/>
      </w:pPr>
      <w:bookmarkStart w:id="2" w:name="_Toc205267448"/>
      <w:r>
        <w:t xml:space="preserve">Features </w:t>
      </w:r>
      <w:r w:rsidR="002116AE">
        <w:t>and</w:t>
      </w:r>
      <w:r>
        <w:t xml:space="preserve"> Functionality</w:t>
      </w:r>
      <w:bookmarkEnd w:id="2"/>
    </w:p>
    <w:p w:rsidR="00E46F94" w:rsidRDefault="00E46F94" w:rsidP="00AB6CF6">
      <w:r>
        <w:t>The core features of Windows Home Server Drive Extender are:</w:t>
      </w:r>
    </w:p>
    <w:p w:rsidR="00E46F94" w:rsidRDefault="00E46F94" w:rsidP="004601A5">
      <w:pPr>
        <w:pStyle w:val="BulletedList1"/>
        <w:numPr>
          <w:ilvl w:val="0"/>
          <w:numId w:val="0"/>
        </w:numPr>
        <w:tabs>
          <w:tab w:val="left" w:pos="360"/>
        </w:tabs>
        <w:ind w:left="360" w:hanging="360"/>
      </w:pPr>
      <w:r>
        <w:rPr>
          <w:rFonts w:ascii="Symbol" w:hAnsi="Symbol"/>
        </w:rPr>
        <w:t></w:t>
      </w:r>
      <w:r>
        <w:rPr>
          <w:rFonts w:ascii="Symbol" w:hAnsi="Symbol"/>
        </w:rPr>
        <w:tab/>
      </w:r>
      <w:r>
        <w:rPr>
          <w:b/>
        </w:rPr>
        <w:t>Pre</w:t>
      </w:r>
      <w:r w:rsidR="00CF695D">
        <w:rPr>
          <w:b/>
        </w:rPr>
        <w:t>d</w:t>
      </w:r>
      <w:r>
        <w:rPr>
          <w:b/>
        </w:rPr>
        <w:t>efined</w:t>
      </w:r>
      <w:r w:rsidRPr="004601A5">
        <w:rPr>
          <w:b/>
        </w:rPr>
        <w:t xml:space="preserve"> </w:t>
      </w:r>
      <w:r w:rsidR="00C83FB1">
        <w:rPr>
          <w:b/>
        </w:rPr>
        <w:t>S</w:t>
      </w:r>
      <w:r w:rsidRPr="004601A5">
        <w:rPr>
          <w:b/>
        </w:rPr>
        <w:t xml:space="preserve">hared </w:t>
      </w:r>
      <w:r w:rsidR="00C83FB1">
        <w:rPr>
          <w:b/>
        </w:rPr>
        <w:t>F</w:t>
      </w:r>
      <w:r w:rsidRPr="004601A5">
        <w:rPr>
          <w:b/>
        </w:rPr>
        <w:t>olders</w:t>
      </w:r>
    </w:p>
    <w:p w:rsidR="00E46F94" w:rsidRDefault="00E46F94" w:rsidP="004601A5">
      <w:pPr>
        <w:pStyle w:val="BulletedList1"/>
        <w:numPr>
          <w:ilvl w:val="0"/>
          <w:numId w:val="0"/>
        </w:numPr>
        <w:tabs>
          <w:tab w:val="left" w:pos="360"/>
        </w:tabs>
        <w:ind w:left="360" w:hanging="360"/>
      </w:pPr>
      <w:r>
        <w:tab/>
        <w:t>Your home server is preconfigured with shared folders named Photos, Music, Videos, Public, and Software</w:t>
      </w:r>
      <w:r w:rsidR="002116AE">
        <w:t xml:space="preserve">. </w:t>
      </w:r>
      <w:r>
        <w:t>From the Windows</w:t>
      </w:r>
      <w:r w:rsidRPr="004601A5">
        <w:t xml:space="preserve"> </w:t>
      </w:r>
      <w:r>
        <w:t>Home Server Console you can specify user permissions for these folders and cre</w:t>
      </w:r>
      <w:r w:rsidR="00157648">
        <w:t>a</w:t>
      </w:r>
      <w:r>
        <w:t>te new shared folders</w:t>
      </w:r>
      <w:r w:rsidR="002116AE">
        <w:t xml:space="preserve">. </w:t>
      </w:r>
      <w:r>
        <w:t xml:space="preserve">You can easily move files and folders from your home computers </w:t>
      </w:r>
      <w:r w:rsidR="00CF695D">
        <w:t xml:space="preserve">into the shared folders on </w:t>
      </w:r>
      <w:r>
        <w:t xml:space="preserve">your home server by </w:t>
      </w:r>
      <w:r w:rsidR="00CF695D">
        <w:t xml:space="preserve">using a </w:t>
      </w:r>
      <w:r>
        <w:t>drag</w:t>
      </w:r>
      <w:r w:rsidR="00CF695D">
        <w:t>-</w:t>
      </w:r>
      <w:r>
        <w:t>and</w:t>
      </w:r>
      <w:r w:rsidR="00CF695D">
        <w:t>-</w:t>
      </w:r>
      <w:r>
        <w:t xml:space="preserve">drop </w:t>
      </w:r>
      <w:r w:rsidR="00CF695D">
        <w:t>operation.</w:t>
      </w:r>
    </w:p>
    <w:p w:rsidR="00E46F94" w:rsidRDefault="00E46F94" w:rsidP="004601A5">
      <w:pPr>
        <w:pStyle w:val="BulletedList1"/>
        <w:numPr>
          <w:ilvl w:val="0"/>
          <w:numId w:val="0"/>
        </w:numPr>
        <w:tabs>
          <w:tab w:val="left" w:pos="360"/>
        </w:tabs>
        <w:ind w:left="360" w:hanging="360"/>
      </w:pPr>
      <w:r>
        <w:rPr>
          <w:rFonts w:ascii="Symbol" w:hAnsi="Symbol"/>
        </w:rPr>
        <w:t></w:t>
      </w:r>
      <w:r>
        <w:rPr>
          <w:rFonts w:ascii="Symbol" w:hAnsi="Symbol"/>
        </w:rPr>
        <w:tab/>
      </w:r>
      <w:r>
        <w:rPr>
          <w:b/>
        </w:rPr>
        <w:t xml:space="preserve">Easy to </w:t>
      </w:r>
      <w:r w:rsidR="00363280">
        <w:rPr>
          <w:b/>
        </w:rPr>
        <w:t>a</w:t>
      </w:r>
      <w:r>
        <w:rPr>
          <w:b/>
        </w:rPr>
        <w:t xml:space="preserve">dd </w:t>
      </w:r>
      <w:r w:rsidR="00363280">
        <w:rPr>
          <w:b/>
        </w:rPr>
        <w:t>m</w:t>
      </w:r>
      <w:r>
        <w:rPr>
          <w:b/>
        </w:rPr>
        <w:t xml:space="preserve">ore </w:t>
      </w:r>
      <w:r w:rsidR="00363280">
        <w:rPr>
          <w:b/>
        </w:rPr>
        <w:t>s</w:t>
      </w:r>
      <w:r>
        <w:rPr>
          <w:b/>
        </w:rPr>
        <w:t>torage</w:t>
      </w:r>
    </w:p>
    <w:p w:rsidR="00E46F94" w:rsidRDefault="00E46F94" w:rsidP="004601A5">
      <w:pPr>
        <w:pStyle w:val="BulletedList1"/>
        <w:numPr>
          <w:ilvl w:val="0"/>
          <w:numId w:val="0"/>
        </w:numPr>
        <w:tabs>
          <w:tab w:val="left" w:pos="360"/>
        </w:tabs>
        <w:ind w:left="360" w:hanging="360"/>
      </w:pPr>
      <w:r>
        <w:tab/>
        <w:t>From the Windows</w:t>
      </w:r>
      <w:r w:rsidRPr="007A20B1">
        <w:rPr>
          <w:vertAlign w:val="superscript"/>
        </w:rPr>
        <w:t xml:space="preserve"> </w:t>
      </w:r>
      <w:r>
        <w:t>Home Server Console</w:t>
      </w:r>
      <w:r w:rsidR="00CF695D">
        <w:t>,</w:t>
      </w:r>
      <w:r>
        <w:t xml:space="preserve"> you can add a new hard drive to your home server </w:t>
      </w:r>
      <w:r w:rsidR="00CF695D">
        <w:t xml:space="preserve">by following </w:t>
      </w:r>
      <w:r>
        <w:t>a simple wizard</w:t>
      </w:r>
      <w:r w:rsidR="00CF695D">
        <w:t>.</w:t>
      </w:r>
      <w:r>
        <w:t xml:space="preserve"> </w:t>
      </w:r>
      <w:r w:rsidR="00CF695D">
        <w:t>T</w:t>
      </w:r>
      <w:r>
        <w:t>he amount of storage available to your shared folders and home computer backups increases proportionally. The hard drives you add can be either internal or external (</w:t>
      </w:r>
      <w:r w:rsidR="00CF695D">
        <w:t>for example,</w:t>
      </w:r>
      <w:r>
        <w:t xml:space="preserve"> USB 2.0 or FireWire).</w:t>
      </w:r>
    </w:p>
    <w:p w:rsidR="00E46F94" w:rsidRDefault="00E46F94" w:rsidP="004601A5">
      <w:pPr>
        <w:pStyle w:val="BulletedList1"/>
        <w:numPr>
          <w:ilvl w:val="0"/>
          <w:numId w:val="0"/>
        </w:numPr>
        <w:tabs>
          <w:tab w:val="left" w:pos="360"/>
        </w:tabs>
        <w:ind w:left="360" w:hanging="360"/>
      </w:pPr>
      <w:r>
        <w:rPr>
          <w:rFonts w:ascii="Symbol" w:hAnsi="Symbol"/>
        </w:rPr>
        <w:t></w:t>
      </w:r>
      <w:r>
        <w:rPr>
          <w:rFonts w:ascii="Symbol" w:hAnsi="Symbol"/>
        </w:rPr>
        <w:tab/>
      </w:r>
      <w:r w:rsidRPr="004601A5">
        <w:rPr>
          <w:b/>
        </w:rPr>
        <w:t xml:space="preserve">Shared </w:t>
      </w:r>
      <w:r w:rsidR="00C83FB1">
        <w:rPr>
          <w:b/>
        </w:rPr>
        <w:t>F</w:t>
      </w:r>
      <w:r w:rsidRPr="004601A5">
        <w:rPr>
          <w:b/>
        </w:rPr>
        <w:t>older</w:t>
      </w:r>
      <w:r>
        <w:rPr>
          <w:b/>
        </w:rPr>
        <w:t xml:space="preserve"> </w:t>
      </w:r>
      <w:r w:rsidR="00363280">
        <w:rPr>
          <w:b/>
        </w:rPr>
        <w:t>d</w:t>
      </w:r>
      <w:r>
        <w:rPr>
          <w:b/>
        </w:rPr>
        <w:t>uplication</w:t>
      </w:r>
    </w:p>
    <w:p w:rsidR="00E46F94" w:rsidRDefault="00E46F94" w:rsidP="00E34BE0">
      <w:pPr>
        <w:pStyle w:val="BulletedList1"/>
        <w:numPr>
          <w:ilvl w:val="0"/>
          <w:numId w:val="0"/>
        </w:numPr>
        <w:tabs>
          <w:tab w:val="left" w:pos="360"/>
        </w:tabs>
        <w:ind w:left="360" w:hanging="360"/>
      </w:pPr>
      <w:r>
        <w:tab/>
        <w:t xml:space="preserve">If you have two or more hard drives </w:t>
      </w:r>
      <w:r w:rsidR="00CF695D">
        <w:t>o</w:t>
      </w:r>
      <w:r>
        <w:t>n your home server, Windows</w:t>
      </w:r>
      <w:r w:rsidRPr="004601A5">
        <w:t xml:space="preserve"> </w:t>
      </w:r>
      <w:r>
        <w:t xml:space="preserve">Home Server helps protect against hard drive failures by ensuring that files stored in shared folders are automatically duplicated </w:t>
      </w:r>
      <w:r w:rsidR="008F051D">
        <w:t xml:space="preserve">to </w:t>
      </w:r>
      <w:r>
        <w:t xml:space="preserve">multiple hard drives. </w:t>
      </w:r>
    </w:p>
    <w:p w:rsidR="00E46F94" w:rsidRDefault="00E46F94" w:rsidP="00160F18">
      <w:pPr>
        <w:pStyle w:val="Heading2"/>
      </w:pPr>
      <w:r>
        <w:br w:type="page"/>
      </w:r>
      <w:bookmarkStart w:id="3" w:name="_Toc205267449"/>
      <w:r>
        <w:lastRenderedPageBreak/>
        <w:t>Benefits</w:t>
      </w:r>
      <w:bookmarkEnd w:id="3"/>
    </w:p>
    <w:p w:rsidR="00E46F94" w:rsidRDefault="00E46F94" w:rsidP="007840A1">
      <w:pPr>
        <w:pStyle w:val="BulletedList1"/>
        <w:numPr>
          <w:ilvl w:val="0"/>
          <w:numId w:val="0"/>
        </w:numPr>
        <w:tabs>
          <w:tab w:val="left" w:pos="360"/>
        </w:tabs>
      </w:pPr>
      <w:r>
        <w:t>Windows</w:t>
      </w:r>
      <w:r w:rsidRPr="007840A1">
        <w:t xml:space="preserve"> </w:t>
      </w:r>
      <w:r>
        <w:t xml:space="preserve">Home Server Drive Extender </w:t>
      </w:r>
      <w:r w:rsidR="00C83FB1">
        <w:t xml:space="preserve">offers the following benefits for </w:t>
      </w:r>
      <w:r>
        <w:t>storage solutions</w:t>
      </w:r>
      <w:r w:rsidR="00363280">
        <w:t>.</w:t>
      </w:r>
      <w:r>
        <w:t xml:space="preserve"> </w:t>
      </w:r>
      <w:r w:rsidR="00363280">
        <w:t>S</w:t>
      </w:r>
      <w:r>
        <w:t xml:space="preserve">ome of the benefits are: </w:t>
      </w:r>
    </w:p>
    <w:p w:rsidR="00E46F94" w:rsidRPr="00C234A3" w:rsidRDefault="00E46F94" w:rsidP="007840A1">
      <w:pPr>
        <w:pStyle w:val="BulletedList1"/>
        <w:numPr>
          <w:ilvl w:val="0"/>
          <w:numId w:val="0"/>
        </w:numPr>
        <w:tabs>
          <w:tab w:val="left" w:pos="360"/>
        </w:tabs>
        <w:ind w:left="360" w:hanging="360"/>
      </w:pPr>
      <w:r>
        <w:rPr>
          <w:rFonts w:ascii="Symbol" w:hAnsi="Symbol"/>
        </w:rPr>
        <w:t></w:t>
      </w:r>
      <w:r>
        <w:rPr>
          <w:rFonts w:ascii="Symbol" w:hAnsi="Symbol"/>
        </w:rPr>
        <w:tab/>
      </w:r>
      <w:r>
        <w:rPr>
          <w:b/>
        </w:rPr>
        <w:t xml:space="preserve">Allows </w:t>
      </w:r>
      <w:r w:rsidR="006763DA">
        <w:rPr>
          <w:b/>
        </w:rPr>
        <w:t xml:space="preserve">the </w:t>
      </w:r>
      <w:r>
        <w:rPr>
          <w:b/>
        </w:rPr>
        <w:t>seamless addition of more hard drives</w:t>
      </w:r>
    </w:p>
    <w:p w:rsidR="00E46F94" w:rsidRDefault="00E46F94" w:rsidP="007840A1">
      <w:pPr>
        <w:ind w:left="360"/>
        <w:rPr>
          <w:rFonts w:cs="Arial"/>
        </w:rPr>
      </w:pPr>
      <w:r>
        <w:rPr>
          <w:rFonts w:cs="Arial"/>
        </w:rPr>
        <w:t>As you add more hard drives to your home server, they are treated as a single large pool of available storage space</w:t>
      </w:r>
      <w:r w:rsidR="002116AE">
        <w:rPr>
          <w:rFonts w:cs="Arial"/>
        </w:rPr>
        <w:t xml:space="preserve">. </w:t>
      </w:r>
      <w:r>
        <w:rPr>
          <w:rFonts w:cs="Arial"/>
        </w:rPr>
        <w:t xml:space="preserve">You no longer need to deal with drive letters </w:t>
      </w:r>
      <w:r w:rsidR="006763DA">
        <w:rPr>
          <w:rFonts w:cs="Arial"/>
        </w:rPr>
        <w:t xml:space="preserve">(such as E:, F:, and G: ) because </w:t>
      </w:r>
      <w:r>
        <w:rPr>
          <w:rFonts w:cs="Arial"/>
        </w:rPr>
        <w:t xml:space="preserve">you </w:t>
      </w:r>
      <w:r w:rsidR="006763DA">
        <w:rPr>
          <w:rFonts w:cs="Arial"/>
        </w:rPr>
        <w:t xml:space="preserve">can </w:t>
      </w:r>
      <w:r>
        <w:rPr>
          <w:rFonts w:cs="Arial"/>
        </w:rPr>
        <w:t>add more hard drives.</w:t>
      </w:r>
    </w:p>
    <w:p w:rsidR="00E46F94" w:rsidRPr="00C234A3" w:rsidRDefault="00E46F94" w:rsidP="007840A1">
      <w:pPr>
        <w:pStyle w:val="BulletedList1"/>
        <w:numPr>
          <w:ilvl w:val="0"/>
          <w:numId w:val="6"/>
        </w:numPr>
      </w:pPr>
      <w:r>
        <w:rPr>
          <w:b/>
        </w:rPr>
        <w:t>Works with internal and external hard drives</w:t>
      </w:r>
    </w:p>
    <w:p w:rsidR="00E46F94" w:rsidRDefault="00E46F94" w:rsidP="007840A1">
      <w:pPr>
        <w:ind w:left="360"/>
        <w:rPr>
          <w:rFonts w:cs="Arial"/>
        </w:rPr>
      </w:pPr>
      <w:r>
        <w:rPr>
          <w:rFonts w:cs="Arial"/>
        </w:rPr>
        <w:t>You can add internal or external (</w:t>
      </w:r>
      <w:r w:rsidR="006763DA">
        <w:rPr>
          <w:rFonts w:cs="Arial"/>
        </w:rPr>
        <w:t>for example,</w:t>
      </w:r>
      <w:r>
        <w:rPr>
          <w:rFonts w:cs="Arial"/>
        </w:rPr>
        <w:t xml:space="preserve"> USB 2.0 or Fire</w:t>
      </w:r>
      <w:r w:rsidR="006763DA">
        <w:rPr>
          <w:rFonts w:cs="Arial"/>
        </w:rPr>
        <w:t>W</w:t>
      </w:r>
      <w:r>
        <w:rPr>
          <w:rFonts w:cs="Arial"/>
        </w:rPr>
        <w:t>ire) hard drives to your home server</w:t>
      </w:r>
      <w:r w:rsidR="006763DA">
        <w:rPr>
          <w:rFonts w:cs="Arial"/>
        </w:rPr>
        <w:t xml:space="preserve"> to increase the available storage</w:t>
      </w:r>
      <w:r>
        <w:rPr>
          <w:rFonts w:cs="Arial"/>
        </w:rPr>
        <w:t>.</w:t>
      </w:r>
    </w:p>
    <w:p w:rsidR="00E46F94" w:rsidRPr="00C234A3" w:rsidRDefault="00E46F94" w:rsidP="007840A1">
      <w:pPr>
        <w:pStyle w:val="BulletedList1"/>
        <w:numPr>
          <w:ilvl w:val="0"/>
          <w:numId w:val="6"/>
        </w:numPr>
      </w:pPr>
      <w:r>
        <w:rPr>
          <w:b/>
        </w:rPr>
        <w:t>Shared Folder Duplication</w:t>
      </w:r>
    </w:p>
    <w:p w:rsidR="00E46F94" w:rsidRPr="00970321" w:rsidRDefault="005018B8" w:rsidP="007840A1">
      <w:pPr>
        <w:pStyle w:val="BulletedList1"/>
        <w:numPr>
          <w:ilvl w:val="0"/>
          <w:numId w:val="0"/>
        </w:numPr>
        <w:tabs>
          <w:tab w:val="left" w:pos="360"/>
        </w:tabs>
        <w:ind w:left="360"/>
      </w:pPr>
      <w:r>
        <w:t>Windows</w:t>
      </w:r>
      <w:r w:rsidRPr="007840A1">
        <w:t xml:space="preserve"> </w:t>
      </w:r>
      <w:r>
        <w:t>Home Server Drive Extender s</w:t>
      </w:r>
      <w:r w:rsidR="00E46F94" w:rsidRPr="00970321">
        <w:t>upports reliability by duplicat</w:t>
      </w:r>
      <w:r>
        <w:t>ing</w:t>
      </w:r>
      <w:r w:rsidR="00E46F94" w:rsidRPr="00970321">
        <w:t xml:space="preserve"> designated shared folders</w:t>
      </w:r>
      <w:r>
        <w:t>.</w:t>
      </w:r>
      <w:r w:rsidR="00E46F94" w:rsidRPr="00970321">
        <w:t xml:space="preserve"> </w:t>
      </w:r>
      <w:r>
        <w:t>I</w:t>
      </w:r>
      <w:r w:rsidR="00E46F94" w:rsidRPr="00970321">
        <w:t xml:space="preserve">mportant data </w:t>
      </w:r>
      <w:r>
        <w:t>is</w:t>
      </w:r>
      <w:r w:rsidR="00E46F94" w:rsidRPr="00970321">
        <w:t xml:space="preserve"> stored on separate hard drives</w:t>
      </w:r>
      <w:r>
        <w:t>, which</w:t>
      </w:r>
      <w:r w:rsidR="00E46F94">
        <w:t xml:space="preserve"> provide</w:t>
      </w:r>
      <w:r>
        <w:t>s</w:t>
      </w:r>
      <w:r w:rsidR="00E46F94">
        <w:t xml:space="preserve"> protection against hard</w:t>
      </w:r>
      <w:r>
        <w:t>-</w:t>
      </w:r>
      <w:r w:rsidR="00E46F94">
        <w:t xml:space="preserve">drive failure. Duplication is configurable </w:t>
      </w:r>
      <w:r>
        <w:t>for every</w:t>
      </w:r>
      <w:r w:rsidR="00E46F94">
        <w:t xml:space="preserve"> shared folder</w:t>
      </w:r>
      <w:r>
        <w:t>—</w:t>
      </w:r>
      <w:r w:rsidR="00E46F94">
        <w:t xml:space="preserve">so a shared folder can have multiple copies with each </w:t>
      </w:r>
      <w:r>
        <w:t>copy</w:t>
      </w:r>
      <w:r w:rsidR="00E46F94">
        <w:t xml:space="preserve"> stored on a separate hard drive.</w:t>
      </w:r>
    </w:p>
    <w:p w:rsidR="00E46F94" w:rsidRPr="00C234A3" w:rsidRDefault="006763DA" w:rsidP="007840A1">
      <w:pPr>
        <w:pStyle w:val="BulletedList1"/>
        <w:numPr>
          <w:ilvl w:val="0"/>
          <w:numId w:val="6"/>
        </w:numPr>
      </w:pPr>
      <w:r>
        <w:rPr>
          <w:b/>
        </w:rPr>
        <w:t>Make</w:t>
      </w:r>
      <w:r w:rsidR="00363280">
        <w:rPr>
          <w:b/>
        </w:rPr>
        <w:t xml:space="preserve">s </w:t>
      </w:r>
      <w:r>
        <w:rPr>
          <w:b/>
        </w:rPr>
        <w:t>hard drives and their content</w:t>
      </w:r>
      <w:r w:rsidDel="00363280">
        <w:rPr>
          <w:b/>
        </w:rPr>
        <w:t xml:space="preserve"> </w:t>
      </w:r>
      <w:r w:rsidR="00363280">
        <w:rPr>
          <w:b/>
        </w:rPr>
        <w:t>e</w:t>
      </w:r>
      <w:r w:rsidR="00E46F94">
        <w:rPr>
          <w:b/>
        </w:rPr>
        <w:t xml:space="preserve">asy to move </w:t>
      </w:r>
    </w:p>
    <w:p w:rsidR="00E46F94" w:rsidRPr="00970321" w:rsidRDefault="00E46F94" w:rsidP="007840A1">
      <w:pPr>
        <w:ind w:left="360"/>
      </w:pPr>
      <w:r>
        <w:t xml:space="preserve">It is easy to </w:t>
      </w:r>
      <w:r w:rsidRPr="00970321">
        <w:t xml:space="preserve">remove </w:t>
      </w:r>
      <w:r w:rsidR="005018B8">
        <w:t xml:space="preserve">outdated </w:t>
      </w:r>
      <w:r w:rsidRPr="00970321">
        <w:t>hard drives</w:t>
      </w:r>
      <w:r w:rsidR="005018B8">
        <w:t>.</w:t>
      </w:r>
      <w:r>
        <w:t xml:space="preserve"> </w:t>
      </w:r>
      <w:r w:rsidR="005018B8">
        <w:t>You can store the content on</w:t>
      </w:r>
      <w:r w:rsidRPr="00970321">
        <w:t xml:space="preserve"> other </w:t>
      </w:r>
      <w:r>
        <w:t xml:space="preserve">hard </w:t>
      </w:r>
      <w:r w:rsidRPr="00970321">
        <w:t>drives in the system</w:t>
      </w:r>
      <w:r>
        <w:t xml:space="preserve"> </w:t>
      </w:r>
      <w:r w:rsidR="005018B8">
        <w:t xml:space="preserve">and </w:t>
      </w:r>
      <w:r>
        <w:t>remove</w:t>
      </w:r>
      <w:r w:rsidRPr="00970321">
        <w:t xml:space="preserve"> old</w:t>
      </w:r>
      <w:r w:rsidR="005018B8">
        <w:t xml:space="preserve"> or</w:t>
      </w:r>
      <w:r>
        <w:t xml:space="preserve"> small</w:t>
      </w:r>
      <w:r w:rsidRPr="00970321">
        <w:t xml:space="preserve"> </w:t>
      </w:r>
      <w:r>
        <w:t xml:space="preserve">hard </w:t>
      </w:r>
      <w:r w:rsidRPr="00970321">
        <w:t xml:space="preserve">drives. </w:t>
      </w:r>
    </w:p>
    <w:p w:rsidR="00E46F94" w:rsidRDefault="00E46F94" w:rsidP="00160F18">
      <w:pPr>
        <w:pStyle w:val="BulletedList1"/>
        <w:numPr>
          <w:ilvl w:val="0"/>
          <w:numId w:val="0"/>
        </w:numPr>
        <w:tabs>
          <w:tab w:val="left" w:pos="360"/>
        </w:tabs>
      </w:pPr>
    </w:p>
    <w:p w:rsidR="00E46F94" w:rsidRDefault="00E46F94" w:rsidP="00160F18">
      <w:pPr>
        <w:pStyle w:val="BulletedList1"/>
        <w:numPr>
          <w:ilvl w:val="0"/>
          <w:numId w:val="0"/>
        </w:numPr>
        <w:tabs>
          <w:tab w:val="left" w:pos="360"/>
        </w:tabs>
      </w:pPr>
      <w:r>
        <w:t>Windows</w:t>
      </w:r>
      <w:r w:rsidRPr="007840A1">
        <w:t xml:space="preserve"> </w:t>
      </w:r>
      <w:r>
        <w:t xml:space="preserve">Home Server Drive Extender is different than and more powerful than </w:t>
      </w:r>
      <w:r w:rsidR="005018B8">
        <w:t>a r</w:t>
      </w:r>
      <w:r>
        <w:t xml:space="preserve">edundant </w:t>
      </w:r>
      <w:r w:rsidR="005018B8">
        <w:t>a</w:t>
      </w:r>
      <w:r>
        <w:t xml:space="preserve">rray of </w:t>
      </w:r>
      <w:r w:rsidR="005018B8">
        <w:t>i</w:t>
      </w:r>
      <w:r>
        <w:t xml:space="preserve">ndependent </w:t>
      </w:r>
      <w:r w:rsidR="005018B8">
        <w:t>d</w:t>
      </w:r>
      <w:r>
        <w:t>isks</w:t>
      </w:r>
      <w:r w:rsidR="008F051D">
        <w:t xml:space="preserve"> (RAID</w:t>
      </w:r>
      <w:r>
        <w:t>) in several ways:</w:t>
      </w:r>
    </w:p>
    <w:p w:rsidR="00E46F94" w:rsidRDefault="00E46F94" w:rsidP="00160F18">
      <w:pPr>
        <w:pStyle w:val="BulletedList1"/>
        <w:numPr>
          <w:ilvl w:val="0"/>
          <w:numId w:val="0"/>
        </w:numPr>
        <w:tabs>
          <w:tab w:val="left" w:pos="360"/>
        </w:tabs>
      </w:pPr>
    </w:p>
    <w:p w:rsidR="00E46F94" w:rsidRPr="00970321" w:rsidRDefault="00A1298F" w:rsidP="007840A1">
      <w:pPr>
        <w:numPr>
          <w:ilvl w:val="0"/>
          <w:numId w:val="7"/>
        </w:numPr>
      </w:pPr>
      <w:r>
        <w:t>You can use a</w:t>
      </w:r>
      <w:r w:rsidR="00E46F94" w:rsidRPr="00970321">
        <w:t xml:space="preserve">ny </w:t>
      </w:r>
      <w:r w:rsidR="00E46F94">
        <w:t xml:space="preserve">hard </w:t>
      </w:r>
      <w:r w:rsidR="00E46F94" w:rsidRPr="00970321">
        <w:t xml:space="preserve">drive, any time. You are not restricted to adding more </w:t>
      </w:r>
      <w:r w:rsidR="00E46F94">
        <w:t xml:space="preserve">hard </w:t>
      </w:r>
      <w:r w:rsidR="00E46F94" w:rsidRPr="00970321">
        <w:t xml:space="preserve">drives of the same type and size. When you want to grow your </w:t>
      </w:r>
      <w:r w:rsidR="00E46F94">
        <w:t>home server storage,</w:t>
      </w:r>
      <w:r w:rsidR="00E46F94" w:rsidRPr="00970321">
        <w:t xml:space="preserve"> you </w:t>
      </w:r>
      <w:r>
        <w:t>can</w:t>
      </w:r>
      <w:r w:rsidRPr="00970321">
        <w:t xml:space="preserve"> </w:t>
      </w:r>
      <w:r w:rsidR="00E46F94" w:rsidRPr="00970321">
        <w:t xml:space="preserve">buy </w:t>
      </w:r>
      <w:r>
        <w:t>and add any</w:t>
      </w:r>
      <w:r w:rsidRPr="00970321">
        <w:t xml:space="preserve"> </w:t>
      </w:r>
      <w:r w:rsidR="00E46F94" w:rsidRPr="00970321">
        <w:t xml:space="preserve">hard drive you like. </w:t>
      </w:r>
    </w:p>
    <w:p w:rsidR="00E46F94" w:rsidRPr="005576AF" w:rsidRDefault="00E46F94" w:rsidP="007840A1">
      <w:pPr>
        <w:numPr>
          <w:ilvl w:val="0"/>
          <w:numId w:val="7"/>
        </w:numPr>
        <w:rPr>
          <w:rFonts w:cs="Arial"/>
          <w:b/>
          <w:u w:val="single"/>
        </w:rPr>
      </w:pPr>
      <w:r w:rsidRPr="00970321">
        <w:t xml:space="preserve">Internal and </w:t>
      </w:r>
      <w:r>
        <w:t>e</w:t>
      </w:r>
      <w:r w:rsidRPr="00970321">
        <w:t xml:space="preserve">xternal </w:t>
      </w:r>
      <w:r>
        <w:t xml:space="preserve">hard </w:t>
      </w:r>
      <w:r w:rsidRPr="00970321">
        <w:t xml:space="preserve">drives can be used to grow your storage. No space in your </w:t>
      </w:r>
      <w:r>
        <w:t xml:space="preserve">home computer </w:t>
      </w:r>
      <w:r w:rsidRPr="00970321">
        <w:t>case? No problem</w:t>
      </w:r>
      <w:r w:rsidR="00A1298F">
        <w:t>—</w:t>
      </w:r>
      <w:r w:rsidRPr="00970321">
        <w:t xml:space="preserve">plug in one or more </w:t>
      </w:r>
      <w:r>
        <w:t xml:space="preserve">hard </w:t>
      </w:r>
      <w:r w:rsidRPr="00970321">
        <w:t>drives</w:t>
      </w:r>
      <w:r w:rsidR="004B66D3">
        <w:t xml:space="preserve"> of your choice</w:t>
      </w:r>
      <w:r w:rsidRPr="00970321">
        <w:t>.</w:t>
      </w:r>
    </w:p>
    <w:p w:rsidR="00E46F94" w:rsidRDefault="00E46F94" w:rsidP="007840A1">
      <w:pPr>
        <w:numPr>
          <w:ilvl w:val="0"/>
          <w:numId w:val="7"/>
        </w:numPr>
        <w:rPr>
          <w:rFonts w:cs="Arial"/>
          <w:b/>
          <w:u w:val="single"/>
        </w:rPr>
      </w:pPr>
      <w:r w:rsidRPr="00970321">
        <w:t>Drive removal</w:t>
      </w:r>
      <w:r w:rsidR="004B66D3">
        <w:t xml:space="preserve"> is </w:t>
      </w:r>
      <w:r w:rsidR="00C83FB1">
        <w:t>easy</w:t>
      </w:r>
      <w:r w:rsidRPr="00970321">
        <w:t>. A</w:t>
      </w:r>
      <w:r>
        <w:t>fter you have had your home server for awhile</w:t>
      </w:r>
      <w:r w:rsidRPr="00970321">
        <w:t xml:space="preserve">, </w:t>
      </w:r>
      <w:r w:rsidR="00C83FB1">
        <w:t>you may want</w:t>
      </w:r>
      <w:r w:rsidRPr="00970321">
        <w:t xml:space="preserve"> to remove older</w:t>
      </w:r>
      <w:r w:rsidR="004B66D3">
        <w:t>,</w:t>
      </w:r>
      <w:r w:rsidRPr="00970321">
        <w:t xml:space="preserve"> smaller </w:t>
      </w:r>
      <w:r>
        <w:t xml:space="preserve">hard </w:t>
      </w:r>
      <w:r w:rsidRPr="00970321">
        <w:t xml:space="preserve">drives and </w:t>
      </w:r>
      <w:r w:rsidR="004B66D3">
        <w:t>add</w:t>
      </w:r>
      <w:r w:rsidRPr="00970321">
        <w:t xml:space="preserve"> new</w:t>
      </w:r>
      <w:r w:rsidR="004B66D3">
        <w:t>,</w:t>
      </w:r>
      <w:r w:rsidRPr="00970321">
        <w:t xml:space="preserve"> larger</w:t>
      </w:r>
      <w:r>
        <w:t xml:space="preserve"> hard drives so </w:t>
      </w:r>
      <w:r w:rsidR="004B66D3">
        <w:t xml:space="preserve">that </w:t>
      </w:r>
      <w:r>
        <w:t xml:space="preserve">you can store more </w:t>
      </w:r>
      <w:r w:rsidR="00C83FB1">
        <w:t>files.</w:t>
      </w:r>
    </w:p>
    <w:p w:rsidR="00E46F94" w:rsidRDefault="00E46F94" w:rsidP="00E34BE0">
      <w:pPr>
        <w:pStyle w:val="BulletedList1"/>
        <w:numPr>
          <w:ilvl w:val="0"/>
          <w:numId w:val="0"/>
        </w:numPr>
        <w:tabs>
          <w:tab w:val="left" w:pos="360"/>
        </w:tabs>
        <w:ind w:left="360" w:hanging="360"/>
      </w:pPr>
    </w:p>
    <w:p w:rsidR="00E46F94" w:rsidRDefault="00E46F94" w:rsidP="00533508">
      <w:pPr>
        <w:pStyle w:val="Heading1"/>
      </w:pPr>
      <w:r>
        <w:br w:type="page"/>
      </w:r>
      <w:bookmarkStart w:id="4" w:name="_Toc205267450"/>
      <w:r>
        <w:lastRenderedPageBreak/>
        <w:t>Drive Extender In-Depth</w:t>
      </w:r>
      <w:bookmarkEnd w:id="4"/>
    </w:p>
    <w:p w:rsidR="00E46F94" w:rsidRDefault="00E46F94" w:rsidP="00CC752E">
      <w:r>
        <w:t xml:space="preserve">This section </w:t>
      </w:r>
      <w:r w:rsidR="004B66D3">
        <w:t>explains</w:t>
      </w:r>
      <w:r>
        <w:t xml:space="preserve"> how Windows Home Server Drive Extender works.</w:t>
      </w:r>
    </w:p>
    <w:p w:rsidR="00E46F94" w:rsidRDefault="00E46F94" w:rsidP="00F41CC0">
      <w:pPr>
        <w:pStyle w:val="Heading2"/>
      </w:pPr>
      <w:bookmarkStart w:id="5" w:name="_Toc205267451"/>
      <w:r>
        <w:t>Windows Home Server Console</w:t>
      </w:r>
      <w:bookmarkEnd w:id="5"/>
    </w:p>
    <w:p w:rsidR="00E46F94" w:rsidRDefault="00E46F94" w:rsidP="00F41CC0">
      <w:r>
        <w:t xml:space="preserve">The Windows Home Server Console </w:t>
      </w:r>
      <w:r w:rsidR="008D5786">
        <w:t xml:space="preserve">enables </w:t>
      </w:r>
      <w:r>
        <w:t xml:space="preserve">you to configure the </w:t>
      </w:r>
      <w:r w:rsidR="008D5786">
        <w:t>s</w:t>
      </w:r>
      <w:r>
        <w:t xml:space="preserve">erver </w:t>
      </w:r>
      <w:r w:rsidR="008D5786">
        <w:t>s</w:t>
      </w:r>
      <w:r>
        <w:t xml:space="preserve">torage and </w:t>
      </w:r>
      <w:r w:rsidR="008D5786">
        <w:t>s</w:t>
      </w:r>
      <w:r>
        <w:t xml:space="preserve">hared </w:t>
      </w:r>
      <w:r w:rsidR="008D5786">
        <w:t>f</w:t>
      </w:r>
      <w:r>
        <w:t>olders on your home server</w:t>
      </w:r>
      <w:r w:rsidR="002116AE">
        <w:t xml:space="preserve">. </w:t>
      </w:r>
      <w:r>
        <w:t xml:space="preserve">The </w:t>
      </w:r>
      <w:r w:rsidRPr="008A6806">
        <w:rPr>
          <w:b/>
        </w:rPr>
        <w:t>Server Storage</w:t>
      </w:r>
      <w:r>
        <w:t xml:space="preserve"> tab allows you to view, add, and remove hard drives on your home server. You can see the status of your server storage, and attempt to repair hard drives that show a status of </w:t>
      </w:r>
      <w:r w:rsidRPr="008D5786">
        <w:rPr>
          <w:b/>
        </w:rPr>
        <w:t>Unhealthy</w:t>
      </w:r>
      <w:r>
        <w:t>. You can also see a graphical representation of the total disk</w:t>
      </w:r>
      <w:r w:rsidR="008D5786">
        <w:t>-</w:t>
      </w:r>
      <w:r>
        <w:t>space usage on your home server</w:t>
      </w:r>
      <w:r w:rsidR="002116AE">
        <w:t xml:space="preserve">. </w:t>
      </w:r>
    </w:p>
    <w:p w:rsidR="00E46F94" w:rsidRDefault="00E46F94" w:rsidP="00F41CC0"/>
    <w:p w:rsidR="00E46F94" w:rsidRDefault="00522DF5" w:rsidP="00F41CC0">
      <w:r>
        <w:rPr>
          <w:noProof/>
          <w:lang w:eastAsia="zh-TW"/>
        </w:rPr>
        <w:drawing>
          <wp:anchor distT="0" distB="0" distL="114300" distR="114300" simplePos="0" relativeHeight="251657216" behindDoc="0" locked="0" layoutInCell="1" allowOverlap="1">
            <wp:simplePos x="0" y="0"/>
            <wp:positionH relativeFrom="column">
              <wp:posOffset>171450</wp:posOffset>
            </wp:positionH>
            <wp:positionV relativeFrom="paragraph">
              <wp:posOffset>1044575</wp:posOffset>
            </wp:positionV>
            <wp:extent cx="4617720" cy="3245485"/>
            <wp:effectExtent l="19050" t="0" r="0" b="0"/>
            <wp:wrapTopAndBottom/>
            <wp:docPr id="20" name="Picture 42" descr="4_WHS_SRVRSTO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4_WHS_SRVRSTOR_01"/>
                    <pic:cNvPicPr>
                      <a:picLocks noChangeAspect="1" noChangeArrowheads="1"/>
                    </pic:cNvPicPr>
                  </pic:nvPicPr>
                  <pic:blipFill>
                    <a:blip r:embed="rId10"/>
                    <a:srcRect/>
                    <a:stretch>
                      <a:fillRect/>
                    </a:stretch>
                  </pic:blipFill>
                  <pic:spPr bwMode="auto">
                    <a:xfrm>
                      <a:off x="0" y="0"/>
                      <a:ext cx="4617720" cy="3245485"/>
                    </a:xfrm>
                    <a:prstGeom prst="rect">
                      <a:avLst/>
                    </a:prstGeom>
                    <a:noFill/>
                  </pic:spPr>
                </pic:pic>
              </a:graphicData>
            </a:graphic>
          </wp:anchor>
        </w:drawing>
      </w:r>
      <w:r w:rsidR="00E46F94">
        <w:t>From the Windows</w:t>
      </w:r>
      <w:r w:rsidR="00E46F94" w:rsidRPr="004601A5">
        <w:t xml:space="preserve"> </w:t>
      </w:r>
      <w:r w:rsidR="00E46F94">
        <w:t xml:space="preserve">Home Server Console you can add a new hard drive to your home server </w:t>
      </w:r>
      <w:r w:rsidR="008D5786">
        <w:t xml:space="preserve">by following </w:t>
      </w:r>
      <w:r w:rsidR="00E46F94">
        <w:t>a simple wizard</w:t>
      </w:r>
      <w:r w:rsidR="008D5786">
        <w:t>.</w:t>
      </w:r>
      <w:r w:rsidR="00E46F94">
        <w:t xml:space="preserve"> </w:t>
      </w:r>
      <w:r w:rsidR="008D5786">
        <w:t>T</w:t>
      </w:r>
      <w:r w:rsidR="00E46F94">
        <w:t>he amount of storage available to your shared folders and home computer backups increases proportionally. The hard drives you add can be internal or external (</w:t>
      </w:r>
      <w:r w:rsidR="008D5786">
        <w:t>for example,</w:t>
      </w:r>
      <w:r w:rsidR="00E46F94">
        <w:t xml:space="preserve"> USB 2.0 or FireWire)</w:t>
      </w:r>
      <w:r w:rsidR="002116AE">
        <w:t xml:space="preserve">. </w:t>
      </w:r>
    </w:p>
    <w:tbl>
      <w:tblPr>
        <w:tblW w:w="7988" w:type="dxa"/>
        <w:tblCellSpacing w:w="0" w:type="dxa"/>
        <w:tblCellMar>
          <w:left w:w="0" w:type="dxa"/>
          <w:right w:w="0" w:type="dxa"/>
        </w:tblCellMar>
        <w:tblLook w:val="00A0"/>
      </w:tblPr>
      <w:tblGrid>
        <w:gridCol w:w="7982"/>
        <w:gridCol w:w="6"/>
      </w:tblGrid>
      <w:tr w:rsidR="00E46F94" w:rsidRPr="00A75CF7" w:rsidTr="00F54CCD">
        <w:trPr>
          <w:trHeight w:val="4348"/>
          <w:tblCellSpacing w:w="0" w:type="dxa"/>
        </w:trPr>
        <w:tc>
          <w:tcPr>
            <w:tcW w:w="0" w:type="auto"/>
            <w:vAlign w:val="center"/>
          </w:tcPr>
          <w:p w:rsidR="00E46F94" w:rsidRDefault="00522DF5" w:rsidP="00F41CC0">
            <w:pPr>
              <w:pStyle w:val="AlertLabel"/>
            </w:pPr>
            <w:r>
              <w:rPr>
                <w:noProof/>
                <w:lang w:eastAsia="zh-TW"/>
              </w:rPr>
              <w:lastRenderedPageBreak/>
              <w:drawing>
                <wp:inline distT="0" distB="0" distL="0" distR="0">
                  <wp:extent cx="233045" cy="172720"/>
                  <wp:effectExtent l="19050" t="0" r="0" b="0"/>
                  <wp:docPr id="3" name="Picture 3"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_dd"/>
                          <pic:cNvPicPr>
                            <a:picLocks noChangeAspect="1" noChangeArrowheads="1"/>
                          </pic:cNvPicPr>
                        </pic:nvPicPr>
                        <pic:blipFill>
                          <a:blip r:embed="rId11"/>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 xml:space="preserve">Caution </w:t>
            </w:r>
          </w:p>
          <w:p w:rsidR="00E46F94" w:rsidRDefault="00E46F94" w:rsidP="00F41CC0">
            <w:pPr>
              <w:pStyle w:val="AlertText"/>
            </w:pPr>
            <w:r w:rsidRPr="00A75CF7">
              <w:t>Hard drives are formatted before they are added to server storage. Make sure that you back up any important files that are on the hard drive before you add it to server storage. Formatting a hard drive deletes all files on the hard drive.</w:t>
            </w:r>
          </w:p>
          <w:p w:rsidR="00E46F94" w:rsidRDefault="00E46F94" w:rsidP="00F41CC0">
            <w:pPr>
              <w:pStyle w:val="AlertLabel"/>
            </w:pPr>
          </w:p>
          <w:p w:rsidR="00E46F94" w:rsidRDefault="00522DF5" w:rsidP="00F41CC0">
            <w:pPr>
              <w:pStyle w:val="AlertLabel"/>
            </w:pPr>
            <w:r>
              <w:rPr>
                <w:noProof/>
                <w:lang w:eastAsia="zh-TW"/>
              </w:rPr>
              <w:drawing>
                <wp:inline distT="0" distB="0" distL="0" distR="0">
                  <wp:extent cx="233045" cy="172720"/>
                  <wp:effectExtent l="19050" t="0" r="0" b="0"/>
                  <wp:docPr id="4" name="Picture 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_dd"/>
                          <pic:cNvPicPr>
                            <a:picLocks noChangeAspect="1" noChangeArrowheads="1"/>
                          </pic:cNvPicPr>
                        </pic:nvPicPr>
                        <pic:blipFill>
                          <a:blip r:embed="rId12"/>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Note</w:t>
            </w:r>
          </w:p>
          <w:p w:rsidR="00E46F94" w:rsidRDefault="00E46F94" w:rsidP="00B17955">
            <w:pPr>
              <w:pStyle w:val="AlertText"/>
            </w:pPr>
            <w:r>
              <w:t>Do not use USB 1.1</w:t>
            </w:r>
            <w:r w:rsidR="002116AE">
              <w:t xml:space="preserve">. </w:t>
            </w:r>
            <w:r>
              <w:t xml:space="preserve">USB 1.1 is much slower than USB 2.0. The home server performs slowly if you connect hard drives to a USB 1.1 port. If you are using external hard drives, ensure that they are connected </w:t>
            </w:r>
            <w:r w:rsidR="00097517">
              <w:t xml:space="preserve">through </w:t>
            </w:r>
            <w:r>
              <w:t>USB 2.0 or IEEE 1394</w:t>
            </w:r>
            <w:r w:rsidR="00097517">
              <w:t xml:space="preserve"> (for example, FireWire</w:t>
            </w:r>
            <w:r>
              <w:t>)</w:t>
            </w:r>
            <w:r w:rsidR="002116AE">
              <w:t xml:space="preserve">. </w:t>
            </w:r>
            <w:r>
              <w:t>USB 2.0 works best with one drive per controller</w:t>
            </w:r>
            <w:r w:rsidR="002116AE">
              <w:t xml:space="preserve">. </w:t>
            </w:r>
            <w:r>
              <w:t>Performance suffers if multiple hard drives are connected to a single USB 2.0 controller. Using hubs to connect multiple USB drives to a single controller has a negative impact on system performance and is not recommended.</w:t>
            </w:r>
          </w:p>
          <w:p w:rsidR="00E46F94" w:rsidRPr="00A75CF7" w:rsidRDefault="00E46F94" w:rsidP="00F41CC0">
            <w:pPr>
              <w:pStyle w:val="AlertText"/>
              <w:rPr>
                <w:rFonts w:ascii="Times New Roman" w:hAnsi="Times New Roman"/>
                <w:kern w:val="0"/>
                <w:sz w:val="24"/>
                <w:szCs w:val="24"/>
              </w:rPr>
            </w:pPr>
          </w:p>
        </w:tc>
        <w:tc>
          <w:tcPr>
            <w:tcW w:w="0" w:type="auto"/>
            <w:vAlign w:val="center"/>
          </w:tcPr>
          <w:p w:rsidR="00E46F94" w:rsidRPr="00A75CF7" w:rsidRDefault="00E46F94" w:rsidP="00F41CC0">
            <w:pPr>
              <w:spacing w:before="0" w:after="0" w:line="240" w:lineRule="auto"/>
              <w:rPr>
                <w:rFonts w:ascii="Times New Roman" w:hAnsi="Times New Roman"/>
                <w:kern w:val="0"/>
                <w:sz w:val="24"/>
                <w:szCs w:val="24"/>
              </w:rPr>
            </w:pPr>
          </w:p>
        </w:tc>
      </w:tr>
    </w:tbl>
    <w:p w:rsidR="00BA7A21" w:rsidRDefault="00BA7A21" w:rsidP="00BA7A21">
      <w:r>
        <w:t xml:space="preserve">The Server Storage pie chart shows the space used by Shared Folders, duplication of selected Shared Folders, the Home Computer Backup database, and </w:t>
      </w:r>
      <w:r w:rsidR="009A574E">
        <w:t>S</w:t>
      </w:r>
      <w:r>
        <w:t xml:space="preserve">ystem files.  The amount of space taken up by ‘System’ in the pie chart includes </w:t>
      </w:r>
      <w:r w:rsidRPr="008A17A8">
        <w:t xml:space="preserve">volume shadow copies, </w:t>
      </w:r>
      <w:r>
        <w:t>files and folders in the R</w:t>
      </w:r>
      <w:r w:rsidRPr="008A17A8">
        <w:t xml:space="preserve">ecycle </w:t>
      </w:r>
      <w:r>
        <w:t>B</w:t>
      </w:r>
      <w:r w:rsidRPr="008A17A8">
        <w:t xml:space="preserve">in, </w:t>
      </w:r>
      <w:r>
        <w:t>a</w:t>
      </w:r>
      <w:r w:rsidRPr="008A17A8">
        <w:t xml:space="preserve">s well as any files which are stored on </w:t>
      </w:r>
      <w:r>
        <w:t xml:space="preserve">a </w:t>
      </w:r>
      <w:r w:rsidRPr="008A17A8">
        <w:t xml:space="preserve">home server outside of </w:t>
      </w:r>
      <w:r>
        <w:t>the S</w:t>
      </w:r>
      <w:r w:rsidRPr="008A17A8">
        <w:t xml:space="preserve">hared </w:t>
      </w:r>
      <w:r>
        <w:t>F</w:t>
      </w:r>
      <w:r w:rsidRPr="008A17A8">
        <w:t>olders or application folders</w:t>
      </w:r>
      <w:r>
        <w:t>.</w:t>
      </w:r>
    </w:p>
    <w:p w:rsidR="00BA7A21" w:rsidRDefault="00BA7A21" w:rsidP="00BA7A21"/>
    <w:p w:rsidR="00BA56DD" w:rsidRDefault="00BA56DD" w:rsidP="00BA56DD">
      <w:pPr>
        <w:pStyle w:val="AlertLabel"/>
      </w:pPr>
      <w:r>
        <w:rPr>
          <w:noProof/>
          <w:lang w:eastAsia="zh-TW"/>
        </w:rPr>
        <w:drawing>
          <wp:inline distT="0" distB="0" distL="0" distR="0">
            <wp:extent cx="233045" cy="172720"/>
            <wp:effectExtent l="19050" t="0" r="0" b="0"/>
            <wp:docPr id="29" name="Picture 6"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ortant_dd"/>
                    <pic:cNvPicPr>
                      <a:picLocks noChangeAspect="1" noChangeArrowheads="1"/>
                    </pic:cNvPicPr>
                  </pic:nvPicPr>
                  <pic:blipFill>
                    <a:blip r:embed="rId13"/>
                    <a:srcRect/>
                    <a:stretch>
                      <a:fillRect/>
                    </a:stretch>
                  </pic:blipFill>
                  <pic:spPr bwMode="auto">
                    <a:xfrm>
                      <a:off x="0" y="0"/>
                      <a:ext cx="233045" cy="172720"/>
                    </a:xfrm>
                    <a:prstGeom prst="rect">
                      <a:avLst/>
                    </a:prstGeom>
                    <a:noFill/>
                    <a:ln w="9525">
                      <a:noFill/>
                      <a:miter lim="800000"/>
                      <a:headEnd/>
                      <a:tailEnd/>
                    </a:ln>
                  </pic:spPr>
                </pic:pic>
              </a:graphicData>
            </a:graphic>
          </wp:inline>
        </w:drawing>
      </w:r>
      <w:r>
        <w:t xml:space="preserve">Important </w:t>
      </w:r>
    </w:p>
    <w:p w:rsidR="00BA7A21" w:rsidRDefault="00BA7A21" w:rsidP="009A574E">
      <w:pPr>
        <w:pStyle w:val="AlertText"/>
      </w:pPr>
      <w:r>
        <w:t xml:space="preserve">There is no reason for files to end up in the Recycle Bin of your home server, unless you are inappropriately using your home server with a monitor, mouse and keyboard attached.  All administrative access to your home server should be done from a home computer using the Windows Home Server Console. </w:t>
      </w:r>
    </w:p>
    <w:p w:rsidR="00BA7A21" w:rsidRDefault="00BA7A21" w:rsidP="004D2D88">
      <w:pPr>
        <w:pStyle w:val="AlertText"/>
      </w:pPr>
    </w:p>
    <w:p w:rsidR="009A574E" w:rsidRPr="0051484F" w:rsidRDefault="002106CF" w:rsidP="009A574E">
      <w:pPr>
        <w:pStyle w:val="Heading2"/>
      </w:pPr>
      <w:bookmarkStart w:id="6" w:name="_Toc205267452"/>
      <w:r w:rsidRPr="0051484F">
        <w:t>Removing Hard Drives</w:t>
      </w:r>
      <w:bookmarkEnd w:id="6"/>
    </w:p>
    <w:p w:rsidR="00E46F94" w:rsidRDefault="00E46F94" w:rsidP="00F41CC0">
      <w:r>
        <w:t xml:space="preserve">If you want to remove a hard drive, there must be sufficient storage space on your home server so </w:t>
      </w:r>
      <w:r w:rsidR="00097517">
        <w:t xml:space="preserve">that </w:t>
      </w:r>
      <w:r>
        <w:t xml:space="preserve">the data and files can be </w:t>
      </w:r>
      <w:r w:rsidR="00097517">
        <w:t>duplicated to</w:t>
      </w:r>
      <w:r>
        <w:t xml:space="preserve"> the hard drive before you physically remove it from your home server</w:t>
      </w:r>
      <w:r w:rsidR="00097517">
        <w:t xml:space="preserve"> system</w:t>
      </w:r>
      <w:r w:rsidR="00115441">
        <w:t>. If there is not</w:t>
      </w:r>
      <w:r>
        <w:t xml:space="preserve"> enough </w:t>
      </w:r>
      <w:r w:rsidR="00097517">
        <w:t xml:space="preserve">storage </w:t>
      </w:r>
      <w:r>
        <w:t xml:space="preserve">space, you will lose file duplication for some shared folders or lose some files. The </w:t>
      </w:r>
      <w:r w:rsidR="009A574E">
        <w:t xml:space="preserve">home </w:t>
      </w:r>
      <w:r>
        <w:t>server will provide adequate warnings to prevent you from losing files.</w:t>
      </w:r>
    </w:p>
    <w:p w:rsidR="009A574E" w:rsidRDefault="009A574E" w:rsidP="009A574E">
      <w:pPr>
        <w:pStyle w:val="AlertLabel"/>
      </w:pPr>
      <w:r>
        <w:rPr>
          <w:noProof/>
          <w:lang w:eastAsia="zh-TW"/>
        </w:rPr>
        <w:lastRenderedPageBreak/>
        <w:drawing>
          <wp:inline distT="0" distB="0" distL="0" distR="0">
            <wp:extent cx="233045" cy="172720"/>
            <wp:effectExtent l="19050" t="0" r="0" b="0"/>
            <wp:docPr id="28" name="Picture 4"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_dd"/>
                    <pic:cNvPicPr>
                      <a:picLocks noChangeAspect="1" noChangeArrowheads="1"/>
                    </pic:cNvPicPr>
                  </pic:nvPicPr>
                  <pic:blipFill>
                    <a:blip r:embed="rId12"/>
                    <a:srcRect/>
                    <a:stretch>
                      <a:fillRect/>
                    </a:stretch>
                  </pic:blipFill>
                  <pic:spPr bwMode="auto">
                    <a:xfrm>
                      <a:off x="0" y="0"/>
                      <a:ext cx="233045" cy="172720"/>
                    </a:xfrm>
                    <a:prstGeom prst="rect">
                      <a:avLst/>
                    </a:prstGeom>
                    <a:noFill/>
                    <a:ln w="9525">
                      <a:noFill/>
                      <a:miter lim="800000"/>
                      <a:headEnd/>
                      <a:tailEnd/>
                    </a:ln>
                  </pic:spPr>
                </pic:pic>
              </a:graphicData>
            </a:graphic>
          </wp:inline>
        </w:drawing>
      </w:r>
      <w:r>
        <w:t>Note</w:t>
      </w:r>
    </w:p>
    <w:p w:rsidR="009A574E" w:rsidRDefault="009A574E" w:rsidP="009A574E">
      <w:pPr>
        <w:pStyle w:val="AlertText"/>
      </w:pPr>
      <w:r>
        <w:t>A best practice is to add a new larger hard drive to your home server, prior to removing an older hard drive with less disk space.  This usually ensures that there will be adequate space to move the files off of the older hard drive due to the free space on the new larger hard drive.</w:t>
      </w:r>
    </w:p>
    <w:p w:rsidR="00E46F94" w:rsidRDefault="00E46F94" w:rsidP="00F41CC0"/>
    <w:p w:rsidR="0048319B" w:rsidRDefault="00E46F94" w:rsidP="000C6A3A">
      <w:pPr>
        <w:pStyle w:val="AlertText"/>
        <w:ind w:left="0"/>
      </w:pPr>
      <w:r>
        <w:t xml:space="preserve">Be sure </w:t>
      </w:r>
      <w:r w:rsidR="00BA56DD">
        <w:t>to use the Windows Home Server C</w:t>
      </w:r>
      <w:r>
        <w:t xml:space="preserve">onsole to tell your home server </w:t>
      </w:r>
      <w:r w:rsidR="00097517">
        <w:t xml:space="preserve">that </w:t>
      </w:r>
      <w:r>
        <w:t xml:space="preserve">you want to </w:t>
      </w:r>
      <w:r w:rsidR="00097517">
        <w:t>r</w:t>
      </w:r>
      <w:r>
        <w:t>emove your hard drive prior to physically removing it from your home se</w:t>
      </w:r>
      <w:r w:rsidR="00097517">
        <w:t>r</w:t>
      </w:r>
      <w:r>
        <w:t>ver</w:t>
      </w:r>
      <w:r w:rsidR="002116AE">
        <w:t xml:space="preserve">. </w:t>
      </w:r>
      <w:r w:rsidR="00BA56DD">
        <w:t xml:space="preserve">The </w:t>
      </w:r>
      <w:r w:rsidR="00692800">
        <w:t xml:space="preserve">Remove </w:t>
      </w:r>
      <w:r w:rsidR="00115441">
        <w:t>a</w:t>
      </w:r>
      <w:r w:rsidR="00692800">
        <w:t xml:space="preserve"> </w:t>
      </w:r>
      <w:r w:rsidR="0048319B" w:rsidRPr="008A17A8">
        <w:t xml:space="preserve">Hard </w:t>
      </w:r>
      <w:r w:rsidR="00BA56DD">
        <w:t>D</w:t>
      </w:r>
      <w:r w:rsidR="00692800">
        <w:t xml:space="preserve">isk </w:t>
      </w:r>
      <w:r w:rsidR="00BA56DD">
        <w:t>Wizard will</w:t>
      </w:r>
      <w:r w:rsidR="0048319B" w:rsidRPr="008A17A8">
        <w:t xml:space="preserve"> list the files which </w:t>
      </w:r>
      <w:r w:rsidR="00BA56DD">
        <w:t xml:space="preserve">your </w:t>
      </w:r>
      <w:r w:rsidR="0048319B" w:rsidRPr="008A17A8">
        <w:t xml:space="preserve">home server was not able to move off </w:t>
      </w:r>
      <w:r w:rsidR="00BA56DD">
        <w:t xml:space="preserve">of </w:t>
      </w:r>
      <w:r w:rsidR="0048319B" w:rsidRPr="008A17A8">
        <w:t>the hard drive being removed. The reason for the failure is also noted in a details page which appears at the end of the wizard.</w:t>
      </w:r>
    </w:p>
    <w:p w:rsidR="0048319B" w:rsidRDefault="0048319B" w:rsidP="000C6A3A">
      <w:pPr>
        <w:pStyle w:val="AlertText"/>
        <w:ind w:left="0"/>
      </w:pPr>
    </w:p>
    <w:p w:rsidR="00E46F94" w:rsidRDefault="00E46F94" w:rsidP="000C6A3A">
      <w:pPr>
        <w:pStyle w:val="AlertText"/>
        <w:ind w:left="0"/>
      </w:pPr>
      <w:r>
        <w:t xml:space="preserve">The </w:t>
      </w:r>
      <w:r w:rsidR="00097517">
        <w:t>process of r</w:t>
      </w:r>
      <w:r>
        <w:t>emov</w:t>
      </w:r>
      <w:r w:rsidR="00097517">
        <w:t>ing</w:t>
      </w:r>
      <w:r>
        <w:t xml:space="preserve"> </w:t>
      </w:r>
      <w:r w:rsidR="00097517">
        <w:t xml:space="preserve">a </w:t>
      </w:r>
      <w:r>
        <w:t>hard drive take</w:t>
      </w:r>
      <w:r w:rsidR="00097517">
        <w:t>s</w:t>
      </w:r>
      <w:r>
        <w:t xml:space="preserve"> </w:t>
      </w:r>
      <w:r w:rsidR="00097517">
        <w:t>time</w:t>
      </w:r>
      <w:r>
        <w:t xml:space="preserve">, so plan </w:t>
      </w:r>
      <w:r w:rsidR="00097517">
        <w:t>the</w:t>
      </w:r>
      <w:r>
        <w:t xml:space="preserve"> removal when no one needs access to </w:t>
      </w:r>
      <w:r w:rsidR="00097517">
        <w:t xml:space="preserve">your </w:t>
      </w:r>
      <w:r>
        <w:t>home server.</w:t>
      </w:r>
    </w:p>
    <w:p w:rsidR="00E46F94" w:rsidRDefault="0051484F" w:rsidP="00F41CC0">
      <w:pPr>
        <w:pStyle w:val="AlertText"/>
      </w:pPr>
      <w:r>
        <w:rPr>
          <w:noProof/>
          <w:lang w:eastAsia="zh-TW"/>
        </w:rPr>
        <w:drawing>
          <wp:anchor distT="0" distB="0" distL="114300" distR="114300" simplePos="0" relativeHeight="251660288" behindDoc="0" locked="0" layoutInCell="1" allowOverlap="1">
            <wp:simplePos x="0" y="0"/>
            <wp:positionH relativeFrom="column">
              <wp:posOffset>122555</wp:posOffset>
            </wp:positionH>
            <wp:positionV relativeFrom="paragraph">
              <wp:posOffset>192405</wp:posOffset>
            </wp:positionV>
            <wp:extent cx="4472940" cy="3131185"/>
            <wp:effectExtent l="19050" t="0" r="3810" b="0"/>
            <wp:wrapTopAndBottom/>
            <wp:docPr id="24" name="Picture 23" descr="Remove Hard Drive Wiz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Hard Drive Wizard.jpg"/>
                    <pic:cNvPicPr/>
                  </pic:nvPicPr>
                  <pic:blipFill>
                    <a:blip r:embed="rId14"/>
                    <a:stretch>
                      <a:fillRect/>
                    </a:stretch>
                  </pic:blipFill>
                  <pic:spPr>
                    <a:xfrm>
                      <a:off x="0" y="0"/>
                      <a:ext cx="4472940" cy="3131185"/>
                    </a:xfrm>
                    <a:prstGeom prst="rect">
                      <a:avLst/>
                    </a:prstGeom>
                  </pic:spPr>
                </pic:pic>
              </a:graphicData>
            </a:graphic>
          </wp:anchor>
        </w:drawing>
      </w:r>
    </w:p>
    <w:p w:rsidR="00E46F94" w:rsidRDefault="00E46F94" w:rsidP="00F41CC0">
      <w:pPr>
        <w:pStyle w:val="AlertText"/>
      </w:pPr>
    </w:p>
    <w:p w:rsidR="00E46F94" w:rsidRDefault="00522DF5" w:rsidP="00F41CC0">
      <w:pPr>
        <w:pStyle w:val="AlertLabel"/>
      </w:pPr>
      <w:r>
        <w:rPr>
          <w:noProof/>
          <w:lang w:eastAsia="zh-TW"/>
        </w:rPr>
        <w:drawing>
          <wp:inline distT="0" distB="0" distL="0" distR="0">
            <wp:extent cx="233045" cy="172720"/>
            <wp:effectExtent l="19050" t="0" r="0" b="0"/>
            <wp:docPr id="5" name="Picture 6"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ortant_dd"/>
                    <pic:cNvPicPr>
                      <a:picLocks noChangeAspect="1" noChangeArrowheads="1"/>
                    </pic:cNvPicPr>
                  </pic:nvPicPr>
                  <pic:blipFill>
                    <a:blip r:embed="rId13"/>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 xml:space="preserve">Important </w:t>
      </w:r>
    </w:p>
    <w:p w:rsidR="00E46F94" w:rsidRDefault="00E46F94" w:rsidP="00563C89">
      <w:pPr>
        <w:pStyle w:val="AlertText"/>
      </w:pPr>
      <w:r>
        <w:t>If you unplug an external hard drive prior to using the Windows Home Server Console to remove it, the drive will be listed as Missing</w:t>
      </w:r>
      <w:r w:rsidR="002116AE">
        <w:t xml:space="preserve">. </w:t>
      </w:r>
      <w:r>
        <w:t xml:space="preserve">In this case, you should </w:t>
      </w:r>
      <w:r>
        <w:lastRenderedPageBreak/>
        <w:t>immediately plug the hard drive back into your home server</w:t>
      </w:r>
      <w:r w:rsidR="00C649E8">
        <w:t xml:space="preserve">, and </w:t>
      </w:r>
      <w:r w:rsidR="00A03B65">
        <w:t xml:space="preserve">then </w:t>
      </w:r>
      <w:r w:rsidR="00C649E8">
        <w:t xml:space="preserve">follow the instructions in the </w:t>
      </w:r>
      <w:r w:rsidR="00C83FB1">
        <w:t>Remove a Hard Drive</w:t>
      </w:r>
      <w:r w:rsidR="00C649E8">
        <w:t xml:space="preserve"> Wizard to safely remove it</w:t>
      </w:r>
      <w:r>
        <w:t>.</w:t>
      </w:r>
    </w:p>
    <w:p w:rsidR="00E46F94" w:rsidRDefault="00E46F94" w:rsidP="00563C89">
      <w:pPr>
        <w:pStyle w:val="AlertText"/>
      </w:pPr>
    </w:p>
    <w:p w:rsidR="00E46F94" w:rsidRDefault="00E46F94" w:rsidP="00650289">
      <w:pPr>
        <w:pStyle w:val="Heading2"/>
      </w:pPr>
      <w:bookmarkStart w:id="7" w:name="_Toc205267453"/>
      <w:r>
        <w:t>Hard Drive Partitioning</w:t>
      </w:r>
      <w:bookmarkEnd w:id="7"/>
    </w:p>
    <w:p w:rsidR="00E46F94" w:rsidRDefault="00E46F94" w:rsidP="00CC752E">
      <w:r>
        <w:t>In a single hard</w:t>
      </w:r>
      <w:r w:rsidR="00A03B65">
        <w:t>-</w:t>
      </w:r>
      <w:r>
        <w:t xml:space="preserve">drive system, Windows Home Server </w:t>
      </w:r>
      <w:r w:rsidR="00A03B65">
        <w:t>is</w:t>
      </w:r>
      <w:r>
        <w:t xml:space="preserve"> configured with a 20</w:t>
      </w:r>
      <w:r w:rsidR="00A03B65">
        <w:t>-</w:t>
      </w:r>
      <w:r>
        <w:t xml:space="preserve">gigabyte </w:t>
      </w:r>
      <w:r w:rsidR="00A03B65">
        <w:t>system</w:t>
      </w:r>
      <w:r>
        <w:t xml:space="preserve"> partition for the Windows Home Server operating system</w:t>
      </w:r>
      <w:r w:rsidR="00A03B65">
        <w:t>,</w:t>
      </w:r>
      <w:r>
        <w:t xml:space="preserve"> and the remainder of the primary hard drive </w:t>
      </w:r>
      <w:r w:rsidR="00A03B65">
        <w:t>is</w:t>
      </w:r>
      <w:r>
        <w:t xml:space="preserve"> allocated to the </w:t>
      </w:r>
      <w:r w:rsidR="00A03B65">
        <w:t>p</w:t>
      </w:r>
      <w:r>
        <w:t xml:space="preserve">rimary </w:t>
      </w:r>
      <w:r w:rsidR="00A03B65">
        <w:t>data</w:t>
      </w:r>
      <w:r>
        <w:t xml:space="preserve"> partition</w:t>
      </w:r>
      <w:r w:rsidR="002116AE">
        <w:t xml:space="preserve">. </w:t>
      </w:r>
      <w:r>
        <w:t xml:space="preserve">Each subsequent (or secondary) hard drive </w:t>
      </w:r>
      <w:r w:rsidR="00A03B65">
        <w:t xml:space="preserve">is </w:t>
      </w:r>
      <w:r>
        <w:t xml:space="preserve">logically added to the </w:t>
      </w:r>
      <w:r w:rsidR="00A03B65">
        <w:t>data</w:t>
      </w:r>
      <w:r>
        <w:t xml:space="preserve"> partition</w:t>
      </w:r>
      <w:r w:rsidR="00A03B65">
        <w:t>.</w:t>
      </w:r>
      <w:r>
        <w:t xml:space="preserve"> </w:t>
      </w:r>
      <w:r w:rsidR="00A03B65">
        <w:t>I</w:t>
      </w:r>
      <w:r>
        <w:t>t appears to the user as one large hard drive</w:t>
      </w:r>
      <w:r w:rsidR="00A03B65">
        <w:t>; however,</w:t>
      </w:r>
      <w:r w:rsidR="002116AE">
        <w:t xml:space="preserve"> </w:t>
      </w:r>
      <w:r w:rsidR="00A03B65">
        <w:t>t</w:t>
      </w:r>
      <w:r>
        <w:t xml:space="preserve">hese drives are considered to be part of the </w:t>
      </w:r>
      <w:r w:rsidR="00A03B65">
        <w:t>s</w:t>
      </w:r>
      <w:r>
        <w:t xml:space="preserve">econdary </w:t>
      </w:r>
      <w:r w:rsidR="00A03B65">
        <w:t>data</w:t>
      </w:r>
      <w:r>
        <w:t xml:space="preserve"> partition</w:t>
      </w:r>
      <w:r w:rsidR="002116AE">
        <w:t xml:space="preserve">. </w:t>
      </w:r>
      <w:r>
        <w:t xml:space="preserve">In reality, your home server </w:t>
      </w:r>
      <w:r w:rsidR="00A03B65">
        <w:t>consists</w:t>
      </w:r>
      <w:r>
        <w:t xml:space="preserve"> of </w:t>
      </w:r>
      <w:r w:rsidR="006F0D6C">
        <w:t>multiple</w:t>
      </w:r>
      <w:r w:rsidR="00B3558B">
        <w:t xml:space="preserve"> </w:t>
      </w:r>
      <w:r>
        <w:t xml:space="preserve">hard </w:t>
      </w:r>
      <w:r w:rsidR="00A03B65">
        <w:t xml:space="preserve">drives </w:t>
      </w:r>
      <w:r>
        <w:t>of varying sizes.</w:t>
      </w:r>
    </w:p>
    <w:p w:rsidR="00E46F94" w:rsidRDefault="00E46F94" w:rsidP="00CC752E"/>
    <w:p w:rsidR="00E46F94" w:rsidRDefault="00E46F94" w:rsidP="00CC752E">
      <w:r>
        <w:t xml:space="preserve">The </w:t>
      </w:r>
      <w:r w:rsidR="00A03B65">
        <w:t>p</w:t>
      </w:r>
      <w:r>
        <w:t xml:space="preserve">rimary </w:t>
      </w:r>
      <w:r w:rsidR="00A03B65">
        <w:t>data</w:t>
      </w:r>
      <w:r>
        <w:t xml:space="preserve"> partition is used to store a unique entry for each file</w:t>
      </w:r>
      <w:r w:rsidR="002116AE">
        <w:t xml:space="preserve">. </w:t>
      </w:r>
      <w:r>
        <w:t>If a home server has more than one hard drive, these files become “tombstones</w:t>
      </w:r>
      <w:r w:rsidR="00095B55">
        <w:t>.</w:t>
      </w:r>
      <w:r>
        <w:t>”</w:t>
      </w:r>
      <w:r w:rsidR="002116AE">
        <w:t xml:space="preserve"> </w:t>
      </w:r>
      <w:r>
        <w:t xml:space="preserve">Tombstones are NTFS </w:t>
      </w:r>
      <w:r w:rsidR="00095B55">
        <w:t xml:space="preserve">file system </w:t>
      </w:r>
      <w:r>
        <w:t xml:space="preserve">reparse points that </w:t>
      </w:r>
      <w:r w:rsidR="00095B55">
        <w:t xml:space="preserve">Windows Home Server </w:t>
      </w:r>
      <w:r>
        <w:t>Drive Extender understands</w:t>
      </w:r>
      <w:r w:rsidR="002116AE">
        <w:t xml:space="preserve">. </w:t>
      </w:r>
      <w:r>
        <w:t xml:space="preserve">They are tiny files that redirect to one or two “shadow” </w:t>
      </w:r>
      <w:r w:rsidR="006F0D6C">
        <w:t>files</w:t>
      </w:r>
      <w:r w:rsidR="00095B55">
        <w:t xml:space="preserve"> </w:t>
      </w:r>
      <w:r>
        <w:t xml:space="preserve">on the hard drives that make up the </w:t>
      </w:r>
      <w:r w:rsidR="00A03B65">
        <w:t>s</w:t>
      </w:r>
      <w:r>
        <w:t xml:space="preserve">econdary </w:t>
      </w:r>
      <w:r w:rsidR="00A03B65">
        <w:t>data</w:t>
      </w:r>
      <w:r>
        <w:t xml:space="preserve"> partition</w:t>
      </w:r>
      <w:r w:rsidR="002116AE">
        <w:t xml:space="preserve">. </w:t>
      </w:r>
      <w:r>
        <w:t xml:space="preserve">The shadow </w:t>
      </w:r>
      <w:r w:rsidR="00095B55">
        <w:t>f</w:t>
      </w:r>
      <w:r w:rsidR="006F0D6C">
        <w:t>iles</w:t>
      </w:r>
      <w:r w:rsidR="00095B55">
        <w:t xml:space="preserve"> </w:t>
      </w:r>
      <w:r>
        <w:t>are where your data is really stored</w:t>
      </w:r>
      <w:r w:rsidR="002116AE">
        <w:t xml:space="preserve">. </w:t>
      </w:r>
      <w:r>
        <w:t>If folder duplication is enabled for a Shared Folder</w:t>
      </w:r>
      <w:r w:rsidR="00095B55">
        <w:t>,</w:t>
      </w:r>
      <w:r>
        <w:t xml:space="preserve"> there will be </w:t>
      </w:r>
      <w:r w:rsidR="00095B55">
        <w:t>two</w:t>
      </w:r>
      <w:r>
        <w:t xml:space="preserve"> shadow</w:t>
      </w:r>
      <w:r w:rsidR="00095B55">
        <w:t xml:space="preserve"> </w:t>
      </w:r>
      <w:r w:rsidR="006F0D6C">
        <w:t xml:space="preserve">files. </w:t>
      </w:r>
      <w:r w:rsidR="00095B55">
        <w:t>I</w:t>
      </w:r>
      <w:r>
        <w:t xml:space="preserve">f duplication is </w:t>
      </w:r>
      <w:r w:rsidR="00095B55">
        <w:t>O</w:t>
      </w:r>
      <w:r>
        <w:t>ff</w:t>
      </w:r>
      <w:r w:rsidR="00095B55">
        <w:t>,</w:t>
      </w:r>
      <w:r>
        <w:t xml:space="preserve"> there will be </w:t>
      </w:r>
      <w:r w:rsidR="00095B55">
        <w:t>one</w:t>
      </w:r>
      <w:r>
        <w:t xml:space="preserve"> shadow</w:t>
      </w:r>
      <w:r w:rsidR="00095B55">
        <w:t xml:space="preserve"> f</w:t>
      </w:r>
      <w:r w:rsidR="006F0D6C">
        <w:t>ile</w:t>
      </w:r>
      <w:r w:rsidR="002116AE">
        <w:t xml:space="preserve">. </w:t>
      </w:r>
    </w:p>
    <w:p w:rsidR="00E46F94" w:rsidRDefault="00E46F94" w:rsidP="00CC752E"/>
    <w:p w:rsidR="00E46F94" w:rsidRDefault="00E46F94" w:rsidP="00966D78">
      <w:pPr>
        <w:pStyle w:val="AlertLabel"/>
      </w:pPr>
      <w:r>
        <w:t xml:space="preserve"> </w:t>
      </w:r>
      <w:r w:rsidR="00522DF5">
        <w:rPr>
          <w:noProof/>
          <w:lang w:eastAsia="zh-TW"/>
        </w:rPr>
        <w:drawing>
          <wp:inline distT="0" distB="0" distL="0" distR="0">
            <wp:extent cx="233045" cy="172720"/>
            <wp:effectExtent l="19050" t="0" r="0" b="0"/>
            <wp:docPr id="6" name="Picture 7"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_dd"/>
                    <pic:cNvPicPr>
                      <a:picLocks noChangeAspect="1" noChangeArrowheads="1"/>
                    </pic:cNvPicPr>
                  </pic:nvPicPr>
                  <pic:blipFill>
                    <a:blip r:embed="rId12"/>
                    <a:srcRect/>
                    <a:stretch>
                      <a:fillRect/>
                    </a:stretch>
                  </pic:blipFill>
                  <pic:spPr bwMode="auto">
                    <a:xfrm>
                      <a:off x="0" y="0"/>
                      <a:ext cx="233045" cy="172720"/>
                    </a:xfrm>
                    <a:prstGeom prst="rect">
                      <a:avLst/>
                    </a:prstGeom>
                    <a:noFill/>
                    <a:ln w="9525">
                      <a:noFill/>
                      <a:miter lim="800000"/>
                      <a:headEnd/>
                      <a:tailEnd/>
                    </a:ln>
                  </pic:spPr>
                </pic:pic>
              </a:graphicData>
            </a:graphic>
          </wp:inline>
        </w:drawing>
      </w:r>
      <w:r>
        <w:t>Note</w:t>
      </w:r>
    </w:p>
    <w:p w:rsidR="00E46F94" w:rsidRDefault="00E46F94" w:rsidP="00966D78">
      <w:pPr>
        <w:pStyle w:val="AlertText"/>
      </w:pPr>
      <w:r>
        <w:t xml:space="preserve">The </w:t>
      </w:r>
      <w:r w:rsidR="00017500">
        <w:t>primary data partition</w:t>
      </w:r>
      <w:r>
        <w:t xml:space="preserve"> in a home server should be as large as possible for two reasons:  </w:t>
      </w:r>
    </w:p>
    <w:p w:rsidR="00E46F94" w:rsidRDefault="00017500" w:rsidP="00AF74E7">
      <w:pPr>
        <w:pStyle w:val="AlertText"/>
        <w:numPr>
          <w:ilvl w:val="0"/>
          <w:numId w:val="9"/>
        </w:numPr>
      </w:pPr>
      <w:r>
        <w:t xml:space="preserve">You want to </w:t>
      </w:r>
      <w:r w:rsidR="00E46F94">
        <w:t xml:space="preserve">provide sufficient </w:t>
      </w:r>
      <w:r>
        <w:t>space</w:t>
      </w:r>
      <w:r w:rsidR="00E46F94">
        <w:t xml:space="preserve"> to grow the file table for all of the files </w:t>
      </w:r>
      <w:r>
        <w:t xml:space="preserve">that you will </w:t>
      </w:r>
      <w:r w:rsidR="00E46F94">
        <w:t>store on your home server</w:t>
      </w:r>
      <w:r>
        <w:t>.</w:t>
      </w:r>
    </w:p>
    <w:p w:rsidR="00E46F94" w:rsidRDefault="00E46F94" w:rsidP="00AF74E7">
      <w:pPr>
        <w:pStyle w:val="AlertText"/>
        <w:numPr>
          <w:ilvl w:val="0"/>
          <w:numId w:val="9"/>
        </w:numPr>
      </w:pPr>
      <w:r>
        <w:t>Windows Vista</w:t>
      </w:r>
      <w:r w:rsidR="00017500">
        <w:rPr>
          <w:rFonts w:cs="Arial"/>
        </w:rPr>
        <w:t>®</w:t>
      </w:r>
      <w:r>
        <w:t xml:space="preserve"> and other home computer operating systems check to see if there is adequate space on the </w:t>
      </w:r>
      <w:r w:rsidR="00017500">
        <w:t>p</w:t>
      </w:r>
      <w:r>
        <w:t xml:space="preserve">rimary </w:t>
      </w:r>
      <w:r w:rsidR="00017500">
        <w:t>data</w:t>
      </w:r>
      <w:r>
        <w:t xml:space="preserve"> partition prior to starting a copy operation.</w:t>
      </w:r>
    </w:p>
    <w:p w:rsidR="00E46F94" w:rsidRDefault="00E46F94" w:rsidP="00966D78"/>
    <w:p w:rsidR="00E46F94" w:rsidRDefault="00E46F94" w:rsidP="00E6527B">
      <w:r>
        <w:t>You can add additional internal and external hard drives to your home server if you need more storage space for your folders and files. There is no need to use equal capacity hard drives</w:t>
      </w:r>
      <w:r w:rsidR="00017500">
        <w:t>—</w:t>
      </w:r>
      <w:r>
        <w:t>Windows</w:t>
      </w:r>
      <w:r w:rsidRPr="007A6743">
        <w:rPr>
          <w:vertAlign w:val="superscript"/>
        </w:rPr>
        <w:t xml:space="preserve"> </w:t>
      </w:r>
      <w:r>
        <w:t xml:space="preserve">Home Server will add the additional capacity of the new hard drive to </w:t>
      </w:r>
      <w:r w:rsidR="00017500">
        <w:t xml:space="preserve">the available storage on </w:t>
      </w:r>
      <w:r>
        <w:t>your home server.</w:t>
      </w:r>
    </w:p>
    <w:p w:rsidR="00E6527B" w:rsidRDefault="00E6527B" w:rsidP="00E6527B"/>
    <w:p w:rsidR="00E46F94" w:rsidRDefault="00522DF5" w:rsidP="00DD2A2D">
      <w:pPr>
        <w:pStyle w:val="AlertLabel"/>
      </w:pPr>
      <w:r>
        <w:rPr>
          <w:noProof/>
          <w:lang w:eastAsia="zh-TW"/>
        </w:rPr>
        <w:lastRenderedPageBreak/>
        <w:drawing>
          <wp:inline distT="0" distB="0" distL="0" distR="0">
            <wp:extent cx="233045" cy="172720"/>
            <wp:effectExtent l="19050" t="0" r="0" b="0"/>
            <wp:docPr id="8" name="Picture 9"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_dd"/>
                    <pic:cNvPicPr>
                      <a:picLocks noChangeAspect="1" noChangeArrowheads="1"/>
                    </pic:cNvPicPr>
                  </pic:nvPicPr>
                  <pic:blipFill>
                    <a:blip r:embed="rId11"/>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 xml:space="preserve">Caution </w:t>
      </w:r>
    </w:p>
    <w:p w:rsidR="00E46F94" w:rsidRDefault="00E46F94" w:rsidP="00F41CC0">
      <w:pPr>
        <w:pStyle w:val="AlertText"/>
      </w:pPr>
      <w:r>
        <w:t xml:space="preserve">It is </w:t>
      </w:r>
      <w:r w:rsidR="006F0D6C">
        <w:t xml:space="preserve">highly </w:t>
      </w:r>
      <w:r>
        <w:t xml:space="preserve">recommended that you not use </w:t>
      </w:r>
      <w:r w:rsidR="00C15010">
        <w:t>h</w:t>
      </w:r>
      <w:r>
        <w:t>ardware RAID technologies for your home server</w:t>
      </w:r>
      <w:r w:rsidR="002116AE">
        <w:t xml:space="preserve">. </w:t>
      </w:r>
      <w:r>
        <w:t>Recovering from hard</w:t>
      </w:r>
      <w:r w:rsidR="00C15010">
        <w:t>-</w:t>
      </w:r>
      <w:r>
        <w:t>drive failures becomes increasingly complex when hardware RAID systems are used</w:t>
      </w:r>
      <w:r w:rsidR="002116AE">
        <w:t xml:space="preserve">. </w:t>
      </w:r>
      <w:r>
        <w:t xml:space="preserve">The recommended </w:t>
      </w:r>
      <w:r w:rsidR="0048319B">
        <w:t xml:space="preserve">and supported </w:t>
      </w:r>
      <w:r>
        <w:t>approach is to use multiple hard drives that are configured as Just a Bunch of Disks (JBOD).</w:t>
      </w:r>
    </w:p>
    <w:p w:rsidR="00E46F94" w:rsidRDefault="00E46F94" w:rsidP="006A7DEF">
      <w:pPr>
        <w:pStyle w:val="AlertText"/>
      </w:pPr>
    </w:p>
    <w:p w:rsidR="00E46F94" w:rsidRDefault="00E46F94" w:rsidP="002319CA">
      <w:pPr>
        <w:pStyle w:val="Heading2"/>
      </w:pPr>
      <w:bookmarkStart w:id="8" w:name="_Toc205267454"/>
      <w:r>
        <w:t>Shared Folder Duplication</w:t>
      </w:r>
      <w:bookmarkEnd w:id="8"/>
    </w:p>
    <w:p w:rsidR="00E46F94" w:rsidRDefault="00E46F94" w:rsidP="00AF74E7">
      <w:pPr>
        <w:pStyle w:val="AlertText"/>
        <w:ind w:left="0" w:right="0"/>
      </w:pPr>
      <w:r>
        <w:t>If your home server has multiple hard drives, Windows</w:t>
      </w:r>
      <w:r w:rsidRPr="007A6743">
        <w:rPr>
          <w:vertAlign w:val="superscript"/>
        </w:rPr>
        <w:t xml:space="preserve"> </w:t>
      </w:r>
      <w:r>
        <w:t xml:space="preserve">Home Server Drive Extender will automatically choose </w:t>
      </w:r>
      <w:r w:rsidR="001376BF">
        <w:t xml:space="preserve">a </w:t>
      </w:r>
      <w:r>
        <w:t>hard drive to store the files. You do not have to configure or manage this</w:t>
      </w:r>
      <w:r w:rsidR="002116AE">
        <w:t xml:space="preserve">. </w:t>
      </w:r>
      <w:r>
        <w:t>In addition, if you have multiple hard drives, Windows</w:t>
      </w:r>
      <w:r w:rsidRPr="004601A5">
        <w:t xml:space="preserve"> </w:t>
      </w:r>
      <w:r>
        <w:t>Home Server helps provide protection against hard</w:t>
      </w:r>
      <w:r w:rsidR="001376BF">
        <w:t>-</w:t>
      </w:r>
      <w:r>
        <w:t xml:space="preserve">drive failures by ensuring that files stored in shared folders </w:t>
      </w:r>
      <w:r w:rsidR="001376BF">
        <w:t>are</w:t>
      </w:r>
      <w:r>
        <w:t xml:space="preserve"> automatically duplicated across multiple hard drives. Duplication is configurable per shared folder, so a given shared folder can have two copies, with each </w:t>
      </w:r>
      <w:r w:rsidR="001376BF">
        <w:t>copy</w:t>
      </w:r>
      <w:r>
        <w:t xml:space="preserve"> stored on a separate hard drive. </w:t>
      </w:r>
      <w:r>
        <w:tab/>
      </w:r>
    </w:p>
    <w:p w:rsidR="00E46F94" w:rsidRDefault="00E46F94" w:rsidP="00AF74E7">
      <w:pPr>
        <w:pStyle w:val="AlertText"/>
        <w:ind w:left="0" w:right="0"/>
      </w:pPr>
    </w:p>
    <w:p w:rsidR="00E46F94" w:rsidRDefault="00522DF5" w:rsidP="00004BD4">
      <w:pPr>
        <w:pStyle w:val="AlertLabel"/>
      </w:pPr>
      <w:r>
        <w:rPr>
          <w:noProof/>
          <w:lang w:eastAsia="zh-TW"/>
        </w:rPr>
        <w:drawing>
          <wp:inline distT="0" distB="0" distL="0" distR="0">
            <wp:extent cx="233045" cy="172720"/>
            <wp:effectExtent l="19050" t="0" r="0" b="0"/>
            <wp:docPr id="9" name="Picture 1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_dd"/>
                    <pic:cNvPicPr>
                      <a:picLocks noChangeAspect="1" noChangeArrowheads="1"/>
                    </pic:cNvPicPr>
                  </pic:nvPicPr>
                  <pic:blipFill>
                    <a:blip r:embed="rId12"/>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Note</w:t>
      </w:r>
    </w:p>
    <w:p w:rsidR="00E46F94" w:rsidRDefault="00E46F94" w:rsidP="00004BD4">
      <w:pPr>
        <w:pStyle w:val="AlertText"/>
      </w:pPr>
      <w:r>
        <w:t xml:space="preserve">Shared </w:t>
      </w:r>
      <w:r w:rsidR="006F0D6C">
        <w:t>f</w:t>
      </w:r>
      <w:r>
        <w:t xml:space="preserve">olders can be marked </w:t>
      </w:r>
      <w:r w:rsidRPr="001376BF">
        <w:rPr>
          <w:b/>
        </w:rPr>
        <w:t>Unhealthy</w:t>
      </w:r>
      <w:r w:rsidR="001376BF">
        <w:t xml:space="preserve"> if there is</w:t>
      </w:r>
      <w:r>
        <w:t xml:space="preserve"> insufficient disk space for folder duplication to succeed</w:t>
      </w:r>
      <w:r w:rsidR="002116AE">
        <w:t xml:space="preserve">. </w:t>
      </w:r>
      <w:r>
        <w:t>If you are running low on storage</w:t>
      </w:r>
      <w:r w:rsidR="001376BF">
        <w:t xml:space="preserve"> space</w:t>
      </w:r>
      <w:r>
        <w:t xml:space="preserve">, you can temporarily disable </w:t>
      </w:r>
      <w:r w:rsidRPr="001376BF">
        <w:rPr>
          <w:b/>
        </w:rPr>
        <w:t>Folder Duplication</w:t>
      </w:r>
      <w:r>
        <w:t xml:space="preserve"> on one or more of your shared folders until you add a new hard drive to your home server.</w:t>
      </w:r>
    </w:p>
    <w:p w:rsidR="00E46F94" w:rsidRDefault="00522DF5" w:rsidP="00004BD4">
      <w:pPr>
        <w:pStyle w:val="AlertText"/>
      </w:pPr>
      <w:r>
        <w:rPr>
          <w:noProof/>
          <w:lang w:eastAsia="zh-TW"/>
        </w:rPr>
        <w:drawing>
          <wp:anchor distT="0" distB="0" distL="114300" distR="114300" simplePos="0" relativeHeight="251656192" behindDoc="0" locked="0" layoutInCell="1" allowOverlap="1">
            <wp:simplePos x="0" y="0"/>
            <wp:positionH relativeFrom="column">
              <wp:posOffset>123825</wp:posOffset>
            </wp:positionH>
            <wp:positionV relativeFrom="paragraph">
              <wp:posOffset>264795</wp:posOffset>
            </wp:positionV>
            <wp:extent cx="4617720" cy="3245485"/>
            <wp:effectExtent l="19050" t="0" r="0" b="0"/>
            <wp:wrapTopAndBottom/>
            <wp:docPr id="18" name="Picture 34" descr="3_WHS_SHRDFLD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_WHS_SHRDFLDR_01"/>
                    <pic:cNvPicPr>
                      <a:picLocks noChangeAspect="1" noChangeArrowheads="1"/>
                    </pic:cNvPicPr>
                  </pic:nvPicPr>
                  <pic:blipFill>
                    <a:blip r:embed="rId15"/>
                    <a:srcRect/>
                    <a:stretch>
                      <a:fillRect/>
                    </a:stretch>
                  </pic:blipFill>
                  <pic:spPr bwMode="auto">
                    <a:xfrm>
                      <a:off x="0" y="0"/>
                      <a:ext cx="4617720" cy="3245485"/>
                    </a:xfrm>
                    <a:prstGeom prst="rect">
                      <a:avLst/>
                    </a:prstGeom>
                    <a:noFill/>
                  </pic:spPr>
                </pic:pic>
              </a:graphicData>
            </a:graphic>
          </wp:anchor>
        </w:drawing>
      </w:r>
    </w:p>
    <w:p w:rsidR="00E46F94" w:rsidRDefault="00E46F94">
      <w:pPr>
        <w:spacing w:before="0" w:after="0" w:line="240" w:lineRule="auto"/>
      </w:pPr>
      <w:bookmarkStart w:id="9" w:name="_Toc172518015"/>
    </w:p>
    <w:bookmarkEnd w:id="9"/>
    <w:p w:rsidR="00E46F94" w:rsidRDefault="00E46F94" w:rsidP="002D4C73">
      <w:r>
        <w:t xml:space="preserve">When you display the properties of a shared folder on </w:t>
      </w:r>
      <w:r w:rsidRPr="002D4C73">
        <w:t xml:space="preserve">the </w:t>
      </w:r>
      <w:r w:rsidRPr="000049FB">
        <w:rPr>
          <w:rStyle w:val="UI"/>
          <w:sz w:val="20"/>
        </w:rPr>
        <w:t>Shared Folders</w:t>
      </w:r>
      <w:r w:rsidRPr="002D4C73">
        <w:t xml:space="preserve"> tab, the </w:t>
      </w:r>
      <w:r w:rsidR="000049FB">
        <w:rPr>
          <w:rStyle w:val="UI"/>
          <w:b w:val="0"/>
          <w:sz w:val="20"/>
        </w:rPr>
        <w:t>s</w:t>
      </w:r>
      <w:r w:rsidRPr="002D4C73">
        <w:rPr>
          <w:rStyle w:val="UI"/>
          <w:b w:val="0"/>
          <w:sz w:val="20"/>
        </w:rPr>
        <w:t>ize</w:t>
      </w:r>
      <w:r w:rsidRPr="002D4C73">
        <w:t xml:space="preserve"> displayed does not </w:t>
      </w:r>
      <w:r w:rsidR="000049FB">
        <w:t>include</w:t>
      </w:r>
      <w:r w:rsidRPr="002D4C73">
        <w:t xml:space="preserve"> duplicates if the </w:t>
      </w:r>
      <w:r w:rsidRPr="000049FB">
        <w:rPr>
          <w:rStyle w:val="UI"/>
          <w:sz w:val="20"/>
        </w:rPr>
        <w:t>Enable Folder Duplication</w:t>
      </w:r>
      <w:r w:rsidRPr="002D4C73">
        <w:t xml:space="preserve"> check box is selected</w:t>
      </w:r>
      <w:r>
        <w:t xml:space="preserve">. However, the pie chart </w:t>
      </w:r>
      <w:r w:rsidR="000049FB">
        <w:t>that is displayed from</w:t>
      </w:r>
      <w:r>
        <w:t xml:space="preserve"> the </w:t>
      </w:r>
      <w:r w:rsidRPr="000049FB">
        <w:rPr>
          <w:rStyle w:val="UI"/>
          <w:sz w:val="20"/>
        </w:rPr>
        <w:t>Server Storage</w:t>
      </w:r>
      <w:r>
        <w:t xml:space="preserve"> tab includes a figure for space that the shared folders consume and a figure for shared folder duplication.</w:t>
      </w:r>
    </w:p>
    <w:p w:rsidR="00E46F94" w:rsidRDefault="00E46F94" w:rsidP="009A0B6F">
      <w:pPr>
        <w:pStyle w:val="AlertLabel"/>
      </w:pPr>
    </w:p>
    <w:p w:rsidR="00E46F94" w:rsidRDefault="00522DF5" w:rsidP="009A0B6F">
      <w:pPr>
        <w:pStyle w:val="AlertLabel"/>
      </w:pPr>
      <w:r>
        <w:rPr>
          <w:noProof/>
          <w:lang w:eastAsia="zh-TW"/>
        </w:rPr>
        <w:drawing>
          <wp:inline distT="0" distB="0" distL="0" distR="0">
            <wp:extent cx="233045" cy="172720"/>
            <wp:effectExtent l="19050" t="0" r="0" b="0"/>
            <wp:docPr id="10" name="Picture 51"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ution_dd"/>
                    <pic:cNvPicPr>
                      <a:picLocks noChangeAspect="1" noChangeArrowheads="1"/>
                    </pic:cNvPicPr>
                  </pic:nvPicPr>
                  <pic:blipFill>
                    <a:blip r:embed="rId11"/>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 xml:space="preserve">Caution </w:t>
      </w:r>
    </w:p>
    <w:p w:rsidR="00E46F94" w:rsidRDefault="00E46F94" w:rsidP="009A0B6F">
      <w:pPr>
        <w:pStyle w:val="TextinList1"/>
      </w:pPr>
      <w:r>
        <w:t xml:space="preserve">Windows Home Server automatically manages the </w:t>
      </w:r>
      <w:r w:rsidR="000049FB">
        <w:t>s</w:t>
      </w:r>
      <w:r>
        <w:t xml:space="preserve">hared </w:t>
      </w:r>
      <w:r w:rsidR="000049FB">
        <w:t>f</w:t>
      </w:r>
      <w:r>
        <w:t xml:space="preserve">olders on your home server. Do not modify the underlying configuration of the </w:t>
      </w:r>
      <w:r w:rsidR="000049FB">
        <w:t>s</w:t>
      </w:r>
      <w:r>
        <w:t xml:space="preserve">hared </w:t>
      </w:r>
      <w:r w:rsidR="000049FB">
        <w:t>f</w:t>
      </w:r>
      <w:r>
        <w:t xml:space="preserve">olders that Windows Home Server manages. Creating </w:t>
      </w:r>
      <w:r w:rsidR="000049FB">
        <w:t>s</w:t>
      </w:r>
      <w:r>
        <w:t xml:space="preserve">hared </w:t>
      </w:r>
      <w:r w:rsidR="000049FB">
        <w:t>f</w:t>
      </w:r>
      <w:r>
        <w:t xml:space="preserve">olders </w:t>
      </w:r>
      <w:r w:rsidR="00585A57">
        <w:t xml:space="preserve">or changing the access permissions </w:t>
      </w:r>
      <w:r>
        <w:t>outside of the Windows Home </w:t>
      </w:r>
      <w:r w:rsidR="004315F8">
        <w:t>Server Console is not supported and may cause future system updates to fail.</w:t>
      </w:r>
    </w:p>
    <w:p w:rsidR="00E46F94" w:rsidRDefault="00E46F94" w:rsidP="006A7DEF"/>
    <w:p w:rsidR="00E46F94" w:rsidRDefault="006F0D6C" w:rsidP="006A7DEF">
      <w:r>
        <w:t xml:space="preserve">To highlight how this works, consider this example.  </w:t>
      </w:r>
      <w:r w:rsidR="00E46F94">
        <w:t xml:space="preserve">If a new photo is saved to the </w:t>
      </w:r>
      <w:r w:rsidR="00E46F94" w:rsidRPr="000049FB">
        <w:rPr>
          <w:b/>
        </w:rPr>
        <w:t>Photos</w:t>
      </w:r>
      <w:r w:rsidR="00E46F94">
        <w:t xml:space="preserve"> shared folder on </w:t>
      </w:r>
      <w:r w:rsidR="000049FB">
        <w:t xml:space="preserve">your </w:t>
      </w:r>
      <w:r w:rsidR="00E46F94">
        <w:t>home server, the following happens:</w:t>
      </w:r>
    </w:p>
    <w:p w:rsidR="00E46F94" w:rsidRDefault="00E46F94" w:rsidP="006A7DEF"/>
    <w:p w:rsidR="00E46F94" w:rsidRDefault="00E46F94" w:rsidP="006A7DEF">
      <w:pPr>
        <w:numPr>
          <w:ilvl w:val="0"/>
          <w:numId w:val="8"/>
        </w:numPr>
      </w:pPr>
      <w:r>
        <w:t xml:space="preserve">A new entry for this file is created in the file table on the </w:t>
      </w:r>
      <w:r w:rsidR="000049FB">
        <w:t>p</w:t>
      </w:r>
      <w:r>
        <w:t xml:space="preserve">rimary </w:t>
      </w:r>
      <w:r w:rsidR="000049FB">
        <w:t>data</w:t>
      </w:r>
      <w:r>
        <w:t xml:space="preserve"> partition</w:t>
      </w:r>
      <w:r w:rsidR="002116AE">
        <w:t xml:space="preserve">. </w:t>
      </w:r>
      <w:r>
        <w:t>On a home server with multiple hard drives, this is a “tombstone” file.</w:t>
      </w:r>
    </w:p>
    <w:p w:rsidR="00E46F94" w:rsidRDefault="00E46F94" w:rsidP="006A7DEF">
      <w:pPr>
        <w:numPr>
          <w:ilvl w:val="0"/>
          <w:numId w:val="8"/>
        </w:numPr>
      </w:pPr>
      <w:r>
        <w:t xml:space="preserve">The </w:t>
      </w:r>
      <w:r w:rsidR="006D441F">
        <w:t xml:space="preserve">Windows Home Server </w:t>
      </w:r>
      <w:r>
        <w:t xml:space="preserve">Drive Extender file system filter creates a pointer (reparse point) for the new file and determines onto which </w:t>
      </w:r>
      <w:r w:rsidR="006D441F">
        <w:t xml:space="preserve">hard drive </w:t>
      </w:r>
      <w:r>
        <w:t>the photo should be stored</w:t>
      </w:r>
      <w:r w:rsidR="002116AE">
        <w:t xml:space="preserve">. </w:t>
      </w:r>
      <w:r>
        <w:t>The tombstone is updated with the location of the actual file</w:t>
      </w:r>
      <w:r w:rsidR="002116AE">
        <w:t xml:space="preserve">. </w:t>
      </w:r>
      <w:r>
        <w:t>This file is known as the “master or primary shadow</w:t>
      </w:r>
      <w:r w:rsidR="006D441F">
        <w:t>.</w:t>
      </w:r>
      <w:r>
        <w:t>”</w:t>
      </w:r>
    </w:p>
    <w:p w:rsidR="00E46F94" w:rsidRDefault="00E46F94" w:rsidP="006A7DEF">
      <w:pPr>
        <w:numPr>
          <w:ilvl w:val="0"/>
          <w:numId w:val="8"/>
        </w:numPr>
      </w:pPr>
      <w:r>
        <w:t xml:space="preserve">If </w:t>
      </w:r>
      <w:r w:rsidRPr="006D441F">
        <w:rPr>
          <w:b/>
        </w:rPr>
        <w:t>Folder Duplication</w:t>
      </w:r>
      <w:r>
        <w:t xml:space="preserve"> is enabled for the </w:t>
      </w:r>
      <w:r w:rsidRPr="006D441F">
        <w:rPr>
          <w:b/>
        </w:rPr>
        <w:t>Photos</w:t>
      </w:r>
      <w:r>
        <w:t xml:space="preserve"> shared folder, the </w:t>
      </w:r>
      <w:r w:rsidR="006D441F">
        <w:t xml:space="preserve">Windows Home Server </w:t>
      </w:r>
      <w:r>
        <w:t xml:space="preserve">Drive Extender </w:t>
      </w:r>
      <w:r w:rsidR="00115441">
        <w:t>migrato</w:t>
      </w:r>
      <w:r>
        <w:t>r service create</w:t>
      </w:r>
      <w:r w:rsidR="006D441F">
        <w:t>s</w:t>
      </w:r>
      <w:r>
        <w:t xml:space="preserve"> a duplicate copy of the file and update</w:t>
      </w:r>
      <w:r w:rsidR="006D441F">
        <w:t>s</w:t>
      </w:r>
      <w:r>
        <w:t xml:space="preserve"> the tombstone file on the </w:t>
      </w:r>
      <w:r w:rsidR="006D441F">
        <w:t>p</w:t>
      </w:r>
      <w:r>
        <w:t xml:space="preserve">rimary </w:t>
      </w:r>
      <w:r w:rsidR="006D441F">
        <w:t xml:space="preserve">data </w:t>
      </w:r>
      <w:r>
        <w:t xml:space="preserve">partition with the reparse point to include the second location of </w:t>
      </w:r>
      <w:r w:rsidR="006D441F">
        <w:t>the</w:t>
      </w:r>
      <w:r>
        <w:t xml:space="preserve"> shadow file</w:t>
      </w:r>
      <w:r w:rsidR="002116AE">
        <w:t xml:space="preserve">. </w:t>
      </w:r>
      <w:r>
        <w:t>This file is known as the “alternate or secondary shadow</w:t>
      </w:r>
      <w:r w:rsidR="006D441F">
        <w:t>.</w:t>
      </w:r>
      <w:r>
        <w:t>”</w:t>
      </w:r>
    </w:p>
    <w:p w:rsidR="00E46F94" w:rsidRDefault="00E46F94" w:rsidP="0035281A">
      <w:pPr>
        <w:ind w:left="720"/>
      </w:pPr>
    </w:p>
    <w:p w:rsidR="00E46F94" w:rsidRDefault="00522DF5" w:rsidP="00F97D82">
      <w:pPr>
        <w:pStyle w:val="AlertLabel"/>
      </w:pPr>
      <w:r>
        <w:rPr>
          <w:noProof/>
          <w:lang w:eastAsia="zh-TW"/>
        </w:rPr>
        <w:drawing>
          <wp:inline distT="0" distB="0" distL="0" distR="0">
            <wp:extent cx="233045" cy="172720"/>
            <wp:effectExtent l="19050" t="0" r="0" b="0"/>
            <wp:docPr id="11" name="Picture 11"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ant_dd"/>
                    <pic:cNvPicPr>
                      <a:picLocks noChangeAspect="1" noChangeArrowheads="1"/>
                    </pic:cNvPicPr>
                  </pic:nvPicPr>
                  <pic:blipFill>
                    <a:blip r:embed="rId13"/>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 xml:space="preserve">Important </w:t>
      </w:r>
    </w:p>
    <w:p w:rsidR="00E46F94" w:rsidRDefault="006D441F" w:rsidP="00F97D82">
      <w:pPr>
        <w:pStyle w:val="AlertText"/>
      </w:pPr>
      <w:r>
        <w:t xml:space="preserve">If </w:t>
      </w:r>
      <w:r w:rsidRPr="006D441F">
        <w:rPr>
          <w:b/>
        </w:rPr>
        <w:t>Folder Duplication</w:t>
      </w:r>
      <w:r>
        <w:t xml:space="preserve"> is enabled, a s</w:t>
      </w:r>
      <w:r w:rsidR="00E46F94">
        <w:t xml:space="preserve">hared </w:t>
      </w:r>
      <w:r>
        <w:t>f</w:t>
      </w:r>
      <w:r w:rsidR="00E46F94">
        <w:t xml:space="preserve">older </w:t>
      </w:r>
      <w:r>
        <w:t xml:space="preserve">may </w:t>
      </w:r>
      <w:r w:rsidR="00E46F94">
        <w:t xml:space="preserve">be marked as </w:t>
      </w:r>
      <w:r w:rsidR="00E46F94" w:rsidRPr="006D441F">
        <w:rPr>
          <w:b/>
        </w:rPr>
        <w:t>Unhealthy</w:t>
      </w:r>
      <w:r w:rsidR="00E46F94">
        <w:t xml:space="preserve"> if there is not enough room to store two copies of the shared folder contents on different hard drives</w:t>
      </w:r>
      <w:r w:rsidR="002116AE">
        <w:t>.</w:t>
      </w:r>
      <w:r w:rsidR="00E46F94">
        <w:t xml:space="preserve"> </w:t>
      </w:r>
      <w:r>
        <w:t>T</w:t>
      </w:r>
      <w:r w:rsidR="00E46F94">
        <w:t xml:space="preserve">here </w:t>
      </w:r>
      <w:r>
        <w:t>must</w:t>
      </w:r>
      <w:r w:rsidR="00E46F94">
        <w:t xml:space="preserve"> be </w:t>
      </w:r>
      <w:r>
        <w:t>two</w:t>
      </w:r>
      <w:r w:rsidR="00E46F94">
        <w:t xml:space="preserve"> hard drives </w:t>
      </w:r>
      <w:r w:rsidR="003849A0">
        <w:t>with</w:t>
      </w:r>
      <w:r w:rsidR="00E46F94">
        <w:t xml:space="preserve"> enough space to store the contents of the shared folder.</w:t>
      </w:r>
    </w:p>
    <w:p w:rsidR="00E46F94" w:rsidRDefault="00E46F94" w:rsidP="00F97D82">
      <w:pPr>
        <w:pStyle w:val="AlertText"/>
      </w:pPr>
      <w:r>
        <w:br w:type="page"/>
      </w:r>
    </w:p>
    <w:p w:rsidR="00E46F94" w:rsidRDefault="00522DF5" w:rsidP="00F97D82">
      <w:pPr>
        <w:pStyle w:val="AlertLabel"/>
      </w:pPr>
      <w:r>
        <w:rPr>
          <w:noProof/>
          <w:lang w:eastAsia="zh-TW"/>
        </w:rPr>
        <w:lastRenderedPageBreak/>
        <w:drawing>
          <wp:inline distT="0" distB="0" distL="0" distR="0">
            <wp:extent cx="233045" cy="172720"/>
            <wp:effectExtent l="19050" t="0" r="0" b="0"/>
            <wp:docPr id="12" name="Picture 12"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ution_dd"/>
                    <pic:cNvPicPr>
                      <a:picLocks noChangeAspect="1" noChangeArrowheads="1"/>
                    </pic:cNvPicPr>
                  </pic:nvPicPr>
                  <pic:blipFill>
                    <a:blip r:embed="rId11"/>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 xml:space="preserve">Caution </w:t>
      </w:r>
    </w:p>
    <w:p w:rsidR="00E46F94" w:rsidRDefault="00B306EF" w:rsidP="00282061">
      <w:pPr>
        <w:pStyle w:val="AlertText"/>
      </w:pPr>
      <w:bookmarkStart w:id="10" w:name="_Toc170880572"/>
      <w:r>
        <w:t>Y</w:t>
      </w:r>
      <w:r w:rsidR="00E46F94">
        <w:t xml:space="preserve">ou </w:t>
      </w:r>
      <w:r>
        <w:t xml:space="preserve">can </w:t>
      </w:r>
      <w:r w:rsidR="00E46F94">
        <w:t>lose files if you remove a hard drive</w:t>
      </w:r>
      <w:bookmarkEnd w:id="10"/>
      <w:r w:rsidR="002116AE">
        <w:t xml:space="preserve">. </w:t>
      </w:r>
      <w:r>
        <w:t>To safely</w:t>
      </w:r>
      <w:r w:rsidR="00E46F94">
        <w:t xml:space="preserve"> remove a hard drive</w:t>
      </w:r>
      <w:r>
        <w:t>,</w:t>
      </w:r>
      <w:r w:rsidR="00E46F94">
        <w:t xml:space="preserve"> </w:t>
      </w:r>
      <w:r>
        <w:t xml:space="preserve">click </w:t>
      </w:r>
      <w:r w:rsidR="00E46F94">
        <w:t xml:space="preserve">the </w:t>
      </w:r>
      <w:r w:rsidR="00E46F94" w:rsidRPr="00B306EF">
        <w:rPr>
          <w:b/>
        </w:rPr>
        <w:t>Server Storage</w:t>
      </w:r>
      <w:r w:rsidR="00E46F94">
        <w:t xml:space="preserve"> tab on the Windows Home Server Console. If you do not have enough server storage space, Windows Home Server warns you that you could lose files or file duplication as a consequence of removing the hard drive. </w:t>
      </w:r>
      <w:r w:rsidR="00E46F94">
        <w:br/>
      </w:r>
    </w:p>
    <w:p w:rsidR="00E46F94" w:rsidRDefault="00E46F94" w:rsidP="00EE6BD1">
      <w:pPr>
        <w:pStyle w:val="Heading2"/>
      </w:pPr>
      <w:bookmarkStart w:id="11" w:name="_Toc205267455"/>
      <w:bookmarkStart w:id="12" w:name="_Toc170880570"/>
      <w:r>
        <w:t>Drive Extender Filter and Migrator Service</w:t>
      </w:r>
      <w:bookmarkEnd w:id="11"/>
    </w:p>
    <w:p w:rsidR="00E46F94" w:rsidRDefault="0067481F" w:rsidP="00AD2F9F">
      <w:r>
        <w:t xml:space="preserve">Windows Home Server </w:t>
      </w:r>
      <w:r w:rsidR="00E46F94">
        <w:t xml:space="preserve">Drive Extender creates the illusion of </w:t>
      </w:r>
      <w:r>
        <w:t xml:space="preserve">having </w:t>
      </w:r>
      <w:r w:rsidR="00E46F94">
        <w:t xml:space="preserve">a very large </w:t>
      </w:r>
      <w:r>
        <w:t>p</w:t>
      </w:r>
      <w:r w:rsidR="00E46F94">
        <w:t xml:space="preserve">rimary </w:t>
      </w:r>
      <w:r>
        <w:t>data</w:t>
      </w:r>
      <w:r w:rsidR="00E46F94">
        <w:t xml:space="preserve"> partition by migrating files to one or more </w:t>
      </w:r>
      <w:r>
        <w:t>s</w:t>
      </w:r>
      <w:r w:rsidR="00E46F94">
        <w:t xml:space="preserve">econdary </w:t>
      </w:r>
      <w:r>
        <w:t>data</w:t>
      </w:r>
      <w:r w:rsidR="00E46F94">
        <w:t xml:space="preserve"> partitions</w:t>
      </w:r>
      <w:r w:rsidR="002116AE">
        <w:t xml:space="preserve">. </w:t>
      </w:r>
      <w:r w:rsidR="00E46F94">
        <w:t xml:space="preserve">To complete the illusion, </w:t>
      </w:r>
      <w:r>
        <w:t xml:space="preserve">Windows Home Server </w:t>
      </w:r>
      <w:r w:rsidR="00E46F94">
        <w:t xml:space="preserve">Drive Extender leaves a “tombstone” file on the </w:t>
      </w:r>
      <w:r>
        <w:t>p</w:t>
      </w:r>
      <w:r w:rsidR="00E46F94">
        <w:t xml:space="preserve">rimary </w:t>
      </w:r>
      <w:r>
        <w:t>data</w:t>
      </w:r>
      <w:r w:rsidR="00E46F94">
        <w:t xml:space="preserve"> partition, so that the user still sees the file in its original location</w:t>
      </w:r>
      <w:r w:rsidR="002116AE">
        <w:t xml:space="preserve">. </w:t>
      </w:r>
      <w:r>
        <w:t>For example, e</w:t>
      </w:r>
      <w:r w:rsidR="00E46F94">
        <w:t xml:space="preserve">ven though </w:t>
      </w:r>
      <w:r w:rsidR="00486D11">
        <w:t>Sample</w:t>
      </w:r>
      <w:r w:rsidR="00E46F94">
        <w:t xml:space="preserve">.jpg is not really taking up space on the </w:t>
      </w:r>
      <w:r>
        <w:t>p</w:t>
      </w:r>
      <w:r w:rsidR="00E46F94">
        <w:t xml:space="preserve">rimary </w:t>
      </w:r>
      <w:r>
        <w:t xml:space="preserve">data </w:t>
      </w:r>
      <w:r w:rsidR="00E46F94">
        <w:t xml:space="preserve">partition, it shows up </w:t>
      </w:r>
      <w:r>
        <w:t>if you</w:t>
      </w:r>
      <w:r w:rsidR="00E46F94">
        <w:t xml:space="preserve"> </w:t>
      </w:r>
      <w:r>
        <w:t>type</w:t>
      </w:r>
      <w:r w:rsidR="00E46F94">
        <w:t xml:space="preserve"> “dir”</w:t>
      </w:r>
      <w:r>
        <w:t xml:space="preserve"> at a command prompt</w:t>
      </w:r>
      <w:r w:rsidR="00E46F94">
        <w:t xml:space="preserve"> or open </w:t>
      </w:r>
      <w:r>
        <w:t xml:space="preserve">Windows </w:t>
      </w:r>
      <w:r w:rsidR="00E46F94">
        <w:t xml:space="preserve">Explorer </w:t>
      </w:r>
      <w:r>
        <w:t>from the</w:t>
      </w:r>
      <w:r w:rsidR="00E46F94">
        <w:t xml:space="preserve"> </w:t>
      </w:r>
      <w:r>
        <w:t>p</w:t>
      </w:r>
      <w:r w:rsidR="00E46F94">
        <w:t xml:space="preserve">rimary </w:t>
      </w:r>
      <w:r>
        <w:t xml:space="preserve">data </w:t>
      </w:r>
      <w:r w:rsidR="00E46F94">
        <w:t>partition</w:t>
      </w:r>
      <w:r w:rsidR="002116AE">
        <w:t xml:space="preserve">. </w:t>
      </w:r>
      <w:r w:rsidR="00E46F94">
        <w:t xml:space="preserve">These tombstones effectively act as symbolic links to </w:t>
      </w:r>
      <w:r>
        <w:t xml:space="preserve">the </w:t>
      </w:r>
      <w:r w:rsidR="00E46F94">
        <w:t>shadow files</w:t>
      </w:r>
      <w:r w:rsidR="002116AE">
        <w:t xml:space="preserve">. </w:t>
      </w:r>
      <w:r w:rsidR="00E46F94">
        <w:t xml:space="preserve">  </w:t>
      </w:r>
    </w:p>
    <w:p w:rsidR="00E46F94" w:rsidRDefault="00E46F94" w:rsidP="00AD2F9F"/>
    <w:p w:rsidR="00E46F94" w:rsidRDefault="00522DF5" w:rsidP="00542067">
      <w:pPr>
        <w:pStyle w:val="AlertLabel"/>
      </w:pPr>
      <w:r>
        <w:rPr>
          <w:noProof/>
          <w:lang w:eastAsia="zh-TW"/>
        </w:rPr>
        <w:drawing>
          <wp:inline distT="0" distB="0" distL="0" distR="0">
            <wp:extent cx="233045" cy="172720"/>
            <wp:effectExtent l="19050" t="0" r="0" b="0"/>
            <wp:docPr id="13" name="Picture 40"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portant_dd"/>
                    <pic:cNvPicPr>
                      <a:picLocks noChangeAspect="1" noChangeArrowheads="1"/>
                    </pic:cNvPicPr>
                  </pic:nvPicPr>
                  <pic:blipFill>
                    <a:blip r:embed="rId13"/>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 xml:space="preserve">Important </w:t>
      </w:r>
    </w:p>
    <w:p w:rsidR="00E46F94" w:rsidRDefault="00E46F94" w:rsidP="0074006D">
      <w:pPr>
        <w:pStyle w:val="TextinList1"/>
      </w:pPr>
      <w:r>
        <w:t xml:space="preserve">If you want to access files in </w:t>
      </w:r>
      <w:r w:rsidR="0067481F">
        <w:t>s</w:t>
      </w:r>
      <w:r>
        <w:t xml:space="preserve">hared </w:t>
      </w:r>
      <w:r w:rsidR="0067481F">
        <w:t>f</w:t>
      </w:r>
      <w:r>
        <w:t xml:space="preserve">olders, always access them </w:t>
      </w:r>
      <w:r w:rsidR="00915DE1">
        <w:t xml:space="preserve">through </w:t>
      </w:r>
      <w:r>
        <w:t xml:space="preserve">the </w:t>
      </w:r>
      <w:r w:rsidR="00291AC5">
        <w:t>s</w:t>
      </w:r>
      <w:r>
        <w:t xml:space="preserve">hared </w:t>
      </w:r>
      <w:r w:rsidR="00291AC5">
        <w:t>f</w:t>
      </w:r>
      <w:r>
        <w:t>older name (</w:t>
      </w:r>
      <w:r w:rsidR="00291AC5" w:rsidRPr="00157648">
        <w:t>\\server\</w:t>
      </w:r>
      <w:r w:rsidR="00291AC5" w:rsidRPr="00157648">
        <w:rPr>
          <w:szCs w:val="18"/>
        </w:rPr>
        <w:t>SharedFolderName</w:t>
      </w:r>
      <w:r w:rsidR="00291AC5">
        <w:rPr>
          <w:rStyle w:val="Placeholder"/>
          <w:sz w:val="20"/>
        </w:rPr>
        <w:t xml:space="preserve"> </w:t>
      </w:r>
      <w:r w:rsidR="00291AC5">
        <w:t>or \\localhost\</w:t>
      </w:r>
      <w:r w:rsidR="00291AC5">
        <w:rPr>
          <w:rStyle w:val="Placeholder"/>
          <w:sz w:val="20"/>
        </w:rPr>
        <w:t>SharedFolderName</w:t>
      </w:r>
      <w:r>
        <w:t xml:space="preserve">). If you browse the file system </w:t>
      </w:r>
      <w:r w:rsidR="00291AC5">
        <w:t>through a</w:t>
      </w:r>
      <w:r w:rsidRPr="00291AC5">
        <w:t xml:space="preserve">dministrator's </w:t>
      </w:r>
      <w:r w:rsidR="00291AC5">
        <w:t>d</w:t>
      </w:r>
      <w:r w:rsidRPr="00291AC5">
        <w:t>esktop</w:t>
      </w:r>
      <w:r>
        <w:t>, you will discover multiple places where you might think your data is stored, but your data is likely stored elsewhere. Accessing \\server\</w:t>
      </w:r>
      <w:r>
        <w:rPr>
          <w:rStyle w:val="Placeholder"/>
          <w:sz w:val="20"/>
        </w:rPr>
        <w:t>SharedFolderName</w:t>
      </w:r>
      <w:r>
        <w:t xml:space="preserve"> or \\localhost\</w:t>
      </w:r>
      <w:r>
        <w:rPr>
          <w:rStyle w:val="Placeholder"/>
          <w:sz w:val="20"/>
        </w:rPr>
        <w:t>SharedFolderName</w:t>
      </w:r>
      <w:r>
        <w:t xml:space="preserve"> from the </w:t>
      </w:r>
      <w:r w:rsidR="00291AC5">
        <w:t>a</w:t>
      </w:r>
      <w:r>
        <w:t xml:space="preserve">dministrator’s </w:t>
      </w:r>
      <w:r w:rsidR="00291AC5">
        <w:t>d</w:t>
      </w:r>
      <w:r>
        <w:t xml:space="preserve">esktop ensures that </w:t>
      </w:r>
      <w:r w:rsidR="00291AC5">
        <w:t>you will find your file without a performance issue</w:t>
      </w:r>
      <w:r>
        <w:t>.</w:t>
      </w:r>
    </w:p>
    <w:p w:rsidR="00E46F94" w:rsidRDefault="00E46F94" w:rsidP="0074006D">
      <w:pPr>
        <w:pStyle w:val="TextinList1"/>
      </w:pPr>
      <w:r>
        <w:t xml:space="preserve">Do not use standard tools to manually create, delete, or change </w:t>
      </w:r>
      <w:r w:rsidR="00291AC5">
        <w:t xml:space="preserve">the </w:t>
      </w:r>
      <w:r>
        <w:t xml:space="preserve">properties of </w:t>
      </w:r>
      <w:r w:rsidR="00291AC5">
        <w:t>s</w:t>
      </w:r>
      <w:r>
        <w:t xml:space="preserve">hared </w:t>
      </w:r>
      <w:r w:rsidR="00291AC5">
        <w:t>f</w:t>
      </w:r>
      <w:r>
        <w:t>olders. If you want to configure shared folders, use the Windows Home Server Console from your home computer.</w:t>
      </w:r>
    </w:p>
    <w:p w:rsidR="00E46F94" w:rsidRDefault="00E46F94" w:rsidP="00AD2F9F"/>
    <w:p w:rsidR="00E46F94" w:rsidRDefault="00522DF5" w:rsidP="00542067">
      <w:pPr>
        <w:pStyle w:val="AlertLabel"/>
      </w:pPr>
      <w:r>
        <w:rPr>
          <w:noProof/>
          <w:lang w:eastAsia="zh-TW"/>
        </w:rPr>
        <w:drawing>
          <wp:inline distT="0" distB="0" distL="0" distR="0">
            <wp:extent cx="233045" cy="172720"/>
            <wp:effectExtent l="19050" t="0" r="0" b="0"/>
            <wp:docPr id="14" name="Picture 42"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ution_dd"/>
                    <pic:cNvPicPr>
                      <a:picLocks noChangeAspect="1" noChangeArrowheads="1"/>
                    </pic:cNvPicPr>
                  </pic:nvPicPr>
                  <pic:blipFill>
                    <a:blip r:embed="rId11"/>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 xml:space="preserve">Caution </w:t>
      </w:r>
    </w:p>
    <w:p w:rsidR="00E46F94" w:rsidRDefault="00E46F94" w:rsidP="0074006D">
      <w:pPr>
        <w:pStyle w:val="TextinList1"/>
      </w:pPr>
      <w:r>
        <w:t xml:space="preserve">Do not use </w:t>
      </w:r>
      <w:r w:rsidRPr="00291AC5">
        <w:rPr>
          <w:b/>
        </w:rPr>
        <w:t>Disk Manager</w:t>
      </w:r>
      <w:r w:rsidR="002116AE">
        <w:t xml:space="preserve">. </w:t>
      </w:r>
      <w:r>
        <w:t xml:space="preserve">Windows Home Server is a powerful system that automatically manages your hard drives for you. Almost any change </w:t>
      </w:r>
      <w:r w:rsidR="00291AC5">
        <w:t xml:space="preserve">that </w:t>
      </w:r>
      <w:r>
        <w:t xml:space="preserve">you make with </w:t>
      </w:r>
      <w:r w:rsidRPr="00291AC5">
        <w:rPr>
          <w:b/>
        </w:rPr>
        <w:t>Disk Manager</w:t>
      </w:r>
      <w:r>
        <w:t xml:space="preserve"> will cause the storage system on your home server to fail, </w:t>
      </w:r>
      <w:r w:rsidR="00291AC5">
        <w:t xml:space="preserve">and </w:t>
      </w:r>
      <w:r>
        <w:t>possibly result in data loss.</w:t>
      </w:r>
    </w:p>
    <w:p w:rsidR="00E46F94" w:rsidRDefault="00E46F94" w:rsidP="00AD2F9F"/>
    <w:p w:rsidR="00E46F94" w:rsidRDefault="00391072" w:rsidP="00F41CC0">
      <w:r>
        <w:t>Every time a new file is created, t</w:t>
      </w:r>
      <w:r w:rsidR="00E46F94">
        <w:t xml:space="preserve">he </w:t>
      </w:r>
      <w:r w:rsidR="00291AC5">
        <w:t xml:space="preserve">Windows Home Server </w:t>
      </w:r>
      <w:r w:rsidR="00E46F94">
        <w:t>Drive Extender file</w:t>
      </w:r>
      <w:r w:rsidR="00C23E3E">
        <w:t xml:space="preserve"> </w:t>
      </w:r>
      <w:r w:rsidR="00E46F94">
        <w:t xml:space="preserve">system filter </w:t>
      </w:r>
      <w:r>
        <w:t xml:space="preserve">immediately </w:t>
      </w:r>
      <w:r w:rsidR="00E46F94">
        <w:t>create</w:t>
      </w:r>
      <w:r w:rsidR="00682C88">
        <w:t>s</w:t>
      </w:r>
      <w:r w:rsidR="00E46F94">
        <w:t xml:space="preserve"> the file as a tombstone</w:t>
      </w:r>
      <w:r w:rsidR="002116AE">
        <w:t xml:space="preserve">. </w:t>
      </w:r>
      <w:r w:rsidR="00E46F94">
        <w:t xml:space="preserve">The performance benefit to this </w:t>
      </w:r>
      <w:r w:rsidR="00E46F94">
        <w:lastRenderedPageBreak/>
        <w:t xml:space="preserve">approach </w:t>
      </w:r>
      <w:r>
        <w:t>is that</w:t>
      </w:r>
      <w:r w:rsidR="00E46F94">
        <w:t xml:space="preserve"> the file </w:t>
      </w:r>
      <w:r>
        <w:t xml:space="preserve">is </w:t>
      </w:r>
      <w:r w:rsidR="00E46F94">
        <w:t xml:space="preserve">sent directly to a </w:t>
      </w:r>
      <w:r>
        <w:t>s</w:t>
      </w:r>
      <w:r w:rsidR="00E46F94">
        <w:t xml:space="preserve">econdary </w:t>
      </w:r>
      <w:r>
        <w:t xml:space="preserve">data </w:t>
      </w:r>
      <w:r w:rsidR="00E46F94">
        <w:t>partition</w:t>
      </w:r>
      <w:r w:rsidRPr="00391072">
        <w:t xml:space="preserve"> </w:t>
      </w:r>
      <w:r>
        <w:t>the first time it is introduced to the home server</w:t>
      </w:r>
      <w:r w:rsidR="002116AE">
        <w:t xml:space="preserve">. </w:t>
      </w:r>
    </w:p>
    <w:p w:rsidR="00E46F94" w:rsidRDefault="00E46F94">
      <w:pPr>
        <w:spacing w:before="0" w:after="0" w:line="240" w:lineRule="auto"/>
      </w:pPr>
    </w:p>
    <w:p w:rsidR="00BA182A" w:rsidRDefault="00E46F94" w:rsidP="00BA182A">
      <w:r>
        <w:t xml:space="preserve">The </w:t>
      </w:r>
      <w:r w:rsidR="00BA182A">
        <w:t xml:space="preserve">Windows Home Server </w:t>
      </w:r>
      <w:r>
        <w:t xml:space="preserve">Drive Extender </w:t>
      </w:r>
      <w:r w:rsidR="00BA182A">
        <w:t>M</w:t>
      </w:r>
      <w:r>
        <w:t xml:space="preserve">igrator service has three major functions: </w:t>
      </w:r>
    </w:p>
    <w:p w:rsidR="00BA182A" w:rsidRDefault="00BA182A" w:rsidP="00BA182A">
      <w:pPr>
        <w:pStyle w:val="AlertText"/>
        <w:numPr>
          <w:ilvl w:val="0"/>
          <w:numId w:val="9"/>
        </w:numPr>
      </w:pPr>
      <w:r>
        <w:t>T</w:t>
      </w:r>
      <w:r w:rsidR="00E46F94">
        <w:t xml:space="preserve">o </w:t>
      </w:r>
      <w:r>
        <w:t xml:space="preserve">duplicate </w:t>
      </w:r>
      <w:r w:rsidR="00E46F94">
        <w:t xml:space="preserve">certain files </w:t>
      </w:r>
    </w:p>
    <w:p w:rsidR="00BA182A" w:rsidRDefault="00BA182A" w:rsidP="00BA182A">
      <w:pPr>
        <w:pStyle w:val="AlertText"/>
        <w:numPr>
          <w:ilvl w:val="0"/>
          <w:numId w:val="9"/>
        </w:numPr>
      </w:pPr>
      <w:r>
        <w:t>T</w:t>
      </w:r>
      <w:r w:rsidR="00E46F94">
        <w:t>o migrate files that are not already migrated</w:t>
      </w:r>
      <w:r w:rsidR="002116AE">
        <w:t xml:space="preserve"> </w:t>
      </w:r>
    </w:p>
    <w:p w:rsidR="00C23E3E" w:rsidRDefault="00BA182A" w:rsidP="00F41CC0">
      <w:pPr>
        <w:pStyle w:val="AlertText"/>
        <w:numPr>
          <w:ilvl w:val="0"/>
          <w:numId w:val="9"/>
        </w:numPr>
      </w:pPr>
      <w:r>
        <w:t xml:space="preserve">To </w:t>
      </w:r>
      <w:r w:rsidR="00682C88">
        <w:t>manage the</w:t>
      </w:r>
      <w:r w:rsidR="00E46F94">
        <w:t xml:space="preserve"> storage across the hard drives </w:t>
      </w:r>
    </w:p>
    <w:p w:rsidR="00C23E3E" w:rsidRDefault="00C23E3E" w:rsidP="00C23E3E">
      <w:pPr>
        <w:pStyle w:val="AlertText"/>
        <w:ind w:left="0"/>
      </w:pPr>
    </w:p>
    <w:p w:rsidR="00E46F94" w:rsidRDefault="00E46F94" w:rsidP="00C23E3E">
      <w:pPr>
        <w:pStyle w:val="AlertText"/>
        <w:ind w:left="0"/>
      </w:pPr>
      <w:r>
        <w:t xml:space="preserve">The filter is not always able to migrate files </w:t>
      </w:r>
      <w:r w:rsidR="006C6A7E">
        <w:t>when they are added to the home server</w:t>
      </w:r>
      <w:r>
        <w:t xml:space="preserve">, but the </w:t>
      </w:r>
      <w:r w:rsidR="006C6A7E">
        <w:t>M</w:t>
      </w:r>
      <w:r>
        <w:t>igrator service runs in the background, looking for files to migrate</w:t>
      </w:r>
      <w:r w:rsidR="002116AE">
        <w:t xml:space="preserve">. </w:t>
      </w:r>
      <w:r>
        <w:t xml:space="preserve">If a file is in a </w:t>
      </w:r>
      <w:r w:rsidR="006C6A7E">
        <w:t>s</w:t>
      </w:r>
      <w:r>
        <w:t xml:space="preserve">hared </w:t>
      </w:r>
      <w:r w:rsidR="006C6A7E">
        <w:t>f</w:t>
      </w:r>
      <w:r>
        <w:t xml:space="preserve">older that is configured for duplication, the </w:t>
      </w:r>
      <w:r w:rsidR="006C6A7E">
        <w:t>M</w:t>
      </w:r>
      <w:r>
        <w:t xml:space="preserve">igrator </w:t>
      </w:r>
      <w:r w:rsidR="006C6A7E">
        <w:t xml:space="preserve">service </w:t>
      </w:r>
      <w:r>
        <w:t xml:space="preserve">selects a second hard </w:t>
      </w:r>
      <w:r w:rsidR="006C6A7E">
        <w:t xml:space="preserve">drive </w:t>
      </w:r>
      <w:r>
        <w:t xml:space="preserve">to store an </w:t>
      </w:r>
      <w:r w:rsidRPr="005D73C6">
        <w:t>alternate shadow</w:t>
      </w:r>
      <w:r w:rsidR="002116AE">
        <w:t xml:space="preserve">. </w:t>
      </w:r>
    </w:p>
    <w:p w:rsidR="00E46F94" w:rsidRDefault="00522DF5" w:rsidP="00F41CC0">
      <w:r>
        <w:rPr>
          <w:noProof/>
          <w:lang w:eastAsia="zh-TW"/>
        </w:rPr>
        <w:drawing>
          <wp:anchor distT="30480" distB="31623" distL="224028" distR="219075" simplePos="0" relativeHeight="251659264" behindDoc="0" locked="0" layoutInCell="1" allowOverlap="1">
            <wp:simplePos x="0" y="0"/>
            <wp:positionH relativeFrom="column">
              <wp:posOffset>507492</wp:posOffset>
            </wp:positionH>
            <wp:positionV relativeFrom="paragraph">
              <wp:posOffset>132715</wp:posOffset>
            </wp:positionV>
            <wp:extent cx="3305048" cy="3152648"/>
            <wp:effectExtent l="0" t="0" r="0" b="0"/>
            <wp:wrapTopAndBottom/>
            <wp:docPr id="17"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4591050"/>
                      <a:chOff x="4953000" y="1428750"/>
                      <a:chExt cx="4191000" cy="4591050"/>
                    </a:xfrm>
                  </a:grpSpPr>
                  <a:sp>
                    <a:nvSpPr>
                      <a:cNvPr id="51205" name="TextBox 31"/>
                      <a:cNvSpPr txBox="1">
                        <a:spLocks noChangeArrowheads="1"/>
                      </a:cNvSpPr>
                    </a:nvSpPr>
                    <a:spPr bwMode="auto">
                      <a:xfrm>
                        <a:off x="6781800" y="1676400"/>
                        <a:ext cx="2362200" cy="30797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a:latin typeface="Calibri" pitchFamily="34" charset="0"/>
                            </a:rPr>
                            <a:t>\\Server\Photos</a:t>
                          </a:r>
                        </a:p>
                      </a:txBody>
                      <a:useSpRect/>
                    </a:txSp>
                  </a:sp>
                  <a:pic>
                    <a:nvPicPr>
                      <a:cNvPr id="26" name="Picture 25" descr="Garden.jpg"/>
                      <a:cNvPicPr>
                        <a:picLocks noChangeAspect="1"/>
                      </a:cNvPicPr>
                    </a:nvPicPr>
                    <a:blipFill>
                      <a:blip r:embed="rId16" cstate="print"/>
                      <a:stretch>
                        <a:fillRect/>
                      </a:stretch>
                    </a:blipFill>
                    <a:spPr>
                      <a:xfrm>
                        <a:off x="5105400" y="1600200"/>
                        <a:ext cx="6096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spPr>
                  </a:pic>
                  <a:sp>
                    <a:nvSpPr>
                      <a:cNvPr id="27" name="Right Arrow 26"/>
                      <a:cNvSpPr/>
                    </a:nvSpPr>
                    <a:spPr>
                      <a:xfrm>
                        <a:off x="5867400" y="1752600"/>
                        <a:ext cx="838200" cy="228600"/>
                      </a:xfrm>
                      <a:prstGeom prst="rightArrow">
                        <a:avLst/>
                      </a:prstGeom>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58" name="TextBox 57"/>
                      <a:cNvSpPr txBox="1"/>
                    </a:nvSpPr>
                    <a:spPr>
                      <a:xfrm>
                        <a:off x="5029200" y="2101850"/>
                        <a:ext cx="1066800" cy="260350"/>
                      </a:xfrm>
                      <a:prstGeom prst="rect">
                        <a:avLst/>
                      </a:prstGeom>
                      <a:noFill/>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US" sz="1050" b="1" dirty="0">
                              <a:latin typeface="+mn-lt"/>
                              <a:cs typeface="+mn-cs"/>
                            </a:rPr>
                            <a:t>Flowers.jpg</a:t>
                          </a:r>
                        </a:p>
                      </a:txBody>
                      <a:useSpRect/>
                    </a:txSp>
                  </a:sp>
                  <a:cxnSp>
                    <a:nvCxnSpPr>
                      <a:cNvPr id="64" name="Curved Connector 63"/>
                      <a:cNvCxnSpPr/>
                    </a:nvCxnSpPr>
                    <a:spPr>
                      <a:xfrm rot="5400000" flipH="1" flipV="1">
                        <a:off x="6502400" y="2082800"/>
                        <a:ext cx="25400" cy="2362200"/>
                      </a:xfrm>
                      <a:prstGeom prst="curvedConnector3">
                        <a:avLst>
                          <a:gd name="adj1" fmla="val 1416855"/>
                        </a:avLst>
                      </a:prstGeom>
                      <a:ln>
                        <a:headEnd type="none" w="med" len="med"/>
                        <a:tailEnd type="triangle" w="med" len="med"/>
                      </a:ln>
                    </a:spPr>
                    <a:style>
                      <a:lnRef idx="1">
                        <a:schemeClr val="accent4"/>
                      </a:lnRef>
                      <a:fillRef idx="0">
                        <a:schemeClr val="accent4"/>
                      </a:fillRef>
                      <a:effectRef idx="0">
                        <a:schemeClr val="accent4"/>
                      </a:effectRef>
                      <a:fontRef idx="minor">
                        <a:schemeClr val="tx1"/>
                      </a:fontRef>
                    </a:style>
                  </a:cxnSp>
                  <a:pic>
                    <a:nvPicPr>
                      <a:cNvPr id="51215" name="Picture 2" descr="\\quattrofs\public\kynan\assets\powerpoint\library_objects\SharedFolders.png"/>
                      <a:cNvPicPr>
                        <a:picLocks noChangeAspect="1" noChangeArrowheads="1"/>
                      </a:cNvPicPr>
                    </a:nvPicPr>
                    <a:blipFill>
                      <a:blip r:embed="rId17"/>
                      <a:srcRect/>
                      <a:stretch>
                        <a:fillRect/>
                      </a:stretch>
                    </a:blipFill>
                    <a:spPr bwMode="auto">
                      <a:xfrm>
                        <a:off x="4953000" y="3257550"/>
                        <a:ext cx="933450" cy="933450"/>
                      </a:xfrm>
                      <a:prstGeom prst="rect">
                        <a:avLst/>
                      </a:prstGeom>
                      <a:noFill/>
                      <a:ln w="9525">
                        <a:noFill/>
                        <a:miter lim="800000"/>
                        <a:headEnd/>
                        <a:tailEnd/>
                      </a:ln>
                    </a:spPr>
                  </a:pic>
                  <a:pic>
                    <a:nvPicPr>
                      <a:cNvPr id="51216" name="Picture 2" descr="\\quattrofs\public\kynan\assets\powerpoint\library_objects\SharedFolders.png"/>
                      <a:cNvPicPr>
                        <a:picLocks noChangeAspect="1" noChangeArrowheads="1"/>
                      </a:cNvPicPr>
                    </a:nvPicPr>
                    <a:blipFill>
                      <a:blip r:embed="rId17"/>
                      <a:srcRect/>
                      <a:stretch>
                        <a:fillRect/>
                      </a:stretch>
                    </a:blipFill>
                    <a:spPr bwMode="auto">
                      <a:xfrm>
                        <a:off x="8077200" y="1428750"/>
                        <a:ext cx="933450" cy="933450"/>
                      </a:xfrm>
                      <a:prstGeom prst="rect">
                        <a:avLst/>
                      </a:prstGeom>
                      <a:noFill/>
                      <a:ln w="9525">
                        <a:noFill/>
                        <a:miter lim="800000"/>
                        <a:headEnd/>
                        <a:tailEnd/>
                      </a:ln>
                    </a:spPr>
                  </a:pic>
                  <a:pic>
                    <a:nvPicPr>
                      <a:cNvPr id="51217" name="Picture 2" descr="\\quattrofs\public\kynan\assets\powerpoint\library_objects\HardDriveInternals.png"/>
                      <a:cNvPicPr>
                        <a:picLocks noChangeAspect="1" noChangeArrowheads="1"/>
                      </a:cNvPicPr>
                    </a:nvPicPr>
                    <a:blipFill>
                      <a:blip r:embed="rId18"/>
                      <a:srcRect/>
                      <a:stretch>
                        <a:fillRect/>
                      </a:stretch>
                    </a:blipFill>
                    <a:spPr bwMode="auto">
                      <a:xfrm>
                        <a:off x="5943600" y="3352800"/>
                        <a:ext cx="822325" cy="785813"/>
                      </a:xfrm>
                      <a:prstGeom prst="rect">
                        <a:avLst/>
                      </a:prstGeom>
                      <a:noFill/>
                      <a:ln w="9525">
                        <a:noFill/>
                        <a:miter lim="800000"/>
                        <a:headEnd/>
                        <a:tailEnd/>
                      </a:ln>
                    </a:spPr>
                  </a:pic>
                  <a:pic>
                    <a:nvPicPr>
                      <a:cNvPr id="51218" name="Picture 2" descr="\\quattrofs\public\kynan\assets\powerpoint\library_objects\HardDriveInternals.png"/>
                      <a:cNvPicPr>
                        <a:picLocks noChangeAspect="1" noChangeArrowheads="1"/>
                      </a:cNvPicPr>
                    </a:nvPicPr>
                    <a:blipFill>
                      <a:blip r:embed="rId18"/>
                      <a:srcRect/>
                      <a:stretch>
                        <a:fillRect/>
                      </a:stretch>
                    </a:blipFill>
                    <a:spPr bwMode="auto">
                      <a:xfrm>
                        <a:off x="6553200" y="3352800"/>
                        <a:ext cx="822325" cy="785813"/>
                      </a:xfrm>
                      <a:prstGeom prst="rect">
                        <a:avLst/>
                      </a:prstGeom>
                      <a:noFill/>
                      <a:ln w="9525">
                        <a:noFill/>
                        <a:miter lim="800000"/>
                        <a:headEnd/>
                        <a:tailEnd/>
                      </a:ln>
                    </a:spPr>
                  </a:pic>
                  <a:pic>
                    <a:nvPicPr>
                      <a:cNvPr id="51219" name="Picture 2" descr="\\quattrofs\public\kynan\assets\powerpoint\library_objects\HardDriveInternals.png"/>
                      <a:cNvPicPr>
                        <a:picLocks noChangeAspect="1" noChangeArrowheads="1"/>
                      </a:cNvPicPr>
                    </a:nvPicPr>
                    <a:blipFill>
                      <a:blip r:embed="rId18"/>
                      <a:srcRect/>
                      <a:stretch>
                        <a:fillRect/>
                      </a:stretch>
                    </a:blipFill>
                    <a:spPr bwMode="auto">
                      <a:xfrm>
                        <a:off x="7162800" y="3352800"/>
                        <a:ext cx="822325" cy="785813"/>
                      </a:xfrm>
                      <a:prstGeom prst="rect">
                        <a:avLst/>
                      </a:prstGeom>
                      <a:noFill/>
                      <a:ln w="9525">
                        <a:noFill/>
                        <a:miter lim="800000"/>
                        <a:headEnd/>
                        <a:tailEnd/>
                      </a:ln>
                    </a:spPr>
                  </a:pic>
                  <a:pic>
                    <a:nvPicPr>
                      <a:cNvPr id="51220" name="Picture 2" descr="\\quattrofs\public\kynan\assets\powerpoint\library_objects\HardDriveInternals.png"/>
                      <a:cNvPicPr>
                        <a:picLocks noChangeAspect="1" noChangeArrowheads="1"/>
                      </a:cNvPicPr>
                    </a:nvPicPr>
                    <a:blipFill>
                      <a:blip r:embed="rId18"/>
                      <a:srcRect/>
                      <a:stretch>
                        <a:fillRect/>
                      </a:stretch>
                    </a:blipFill>
                    <a:spPr bwMode="auto">
                      <a:xfrm>
                        <a:off x="7772400" y="3352800"/>
                        <a:ext cx="822325" cy="785813"/>
                      </a:xfrm>
                      <a:prstGeom prst="rect">
                        <a:avLst/>
                      </a:prstGeom>
                      <a:noFill/>
                      <a:ln w="9525">
                        <a:noFill/>
                        <a:miter lim="800000"/>
                        <a:headEnd/>
                        <a:tailEnd/>
                      </a:ln>
                    </a:spPr>
                  </a:pic>
                  <a:pic>
                    <a:nvPicPr>
                      <a:cNvPr id="30" name="Picture 29" descr="Garden.jpg"/>
                      <a:cNvPicPr>
                        <a:picLocks noChangeAspect="1"/>
                      </a:cNvPicPr>
                    </a:nvPicPr>
                    <a:blipFill>
                      <a:blip r:embed="rId19" cstate="print"/>
                      <a:stretch>
                        <a:fillRect/>
                      </a:stretch>
                    </a:blipFill>
                    <a:spPr>
                      <a:xfrm>
                        <a:off x="7543800" y="3325157"/>
                        <a:ext cx="341656" cy="25624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spPr>
                  </a:pic>
                  <a:cxnSp>
                    <a:nvCxnSpPr>
                      <a:cNvPr id="36" name="Curved Connector 35"/>
                      <a:cNvCxnSpPr/>
                    </a:nvCxnSpPr>
                    <a:spPr>
                      <a:xfrm rot="5400000" flipH="1" flipV="1">
                        <a:off x="6731000" y="3937000"/>
                        <a:ext cx="25400" cy="2362200"/>
                      </a:xfrm>
                      <a:prstGeom prst="curvedConnector3">
                        <a:avLst>
                          <a:gd name="adj1" fmla="val 1416855"/>
                        </a:avLst>
                      </a:prstGeom>
                      <a:ln>
                        <a:headEnd type="none" w="med" len="med"/>
                        <a:tailEnd type="triangle" w="med" len="med"/>
                      </a:ln>
                    </a:spPr>
                    <a:style>
                      <a:lnRef idx="1">
                        <a:schemeClr val="accent4"/>
                      </a:lnRef>
                      <a:fillRef idx="0">
                        <a:schemeClr val="accent4"/>
                      </a:fillRef>
                      <a:effectRef idx="0">
                        <a:schemeClr val="accent4"/>
                      </a:effectRef>
                      <a:fontRef idx="minor">
                        <a:schemeClr val="tx1"/>
                      </a:fontRef>
                    </a:style>
                  </a:cxnSp>
                  <a:pic>
                    <a:nvPicPr>
                      <a:cNvPr id="51223" name="Picture 2" descr="\\quattrofs\public\kynan\assets\powerpoint\library_objects\SharedFolders.png"/>
                      <a:cNvPicPr>
                        <a:picLocks noChangeAspect="1" noChangeArrowheads="1"/>
                      </a:cNvPicPr>
                    </a:nvPicPr>
                    <a:blipFill>
                      <a:blip r:embed="rId17"/>
                      <a:srcRect/>
                      <a:stretch>
                        <a:fillRect/>
                      </a:stretch>
                    </a:blipFill>
                    <a:spPr bwMode="auto">
                      <a:xfrm>
                        <a:off x="4953000" y="5086350"/>
                        <a:ext cx="933450" cy="933450"/>
                      </a:xfrm>
                      <a:prstGeom prst="rect">
                        <a:avLst/>
                      </a:prstGeom>
                      <a:noFill/>
                      <a:ln w="9525">
                        <a:noFill/>
                        <a:miter lim="800000"/>
                        <a:headEnd/>
                        <a:tailEnd/>
                      </a:ln>
                    </a:spPr>
                  </a:pic>
                  <a:pic>
                    <a:nvPicPr>
                      <a:cNvPr id="51224" name="Picture 2" descr="\\quattrofs\public\kynan\assets\powerpoint\library_objects\HardDriveInternals.png"/>
                      <a:cNvPicPr>
                        <a:picLocks noChangeAspect="1" noChangeArrowheads="1"/>
                      </a:cNvPicPr>
                    </a:nvPicPr>
                    <a:blipFill>
                      <a:blip r:embed="rId18"/>
                      <a:srcRect/>
                      <a:stretch>
                        <a:fillRect/>
                      </a:stretch>
                    </a:blipFill>
                    <a:spPr bwMode="auto">
                      <a:xfrm>
                        <a:off x="5943600" y="5181600"/>
                        <a:ext cx="822325" cy="785813"/>
                      </a:xfrm>
                      <a:prstGeom prst="rect">
                        <a:avLst/>
                      </a:prstGeom>
                      <a:noFill/>
                      <a:ln w="9525">
                        <a:noFill/>
                        <a:miter lim="800000"/>
                        <a:headEnd/>
                        <a:tailEnd/>
                      </a:ln>
                    </a:spPr>
                  </a:pic>
                  <a:pic>
                    <a:nvPicPr>
                      <a:cNvPr id="51225" name="Picture 2" descr="\\quattrofs\public\kynan\assets\powerpoint\library_objects\HardDriveInternals.png"/>
                      <a:cNvPicPr>
                        <a:picLocks noChangeAspect="1" noChangeArrowheads="1"/>
                      </a:cNvPicPr>
                    </a:nvPicPr>
                    <a:blipFill>
                      <a:blip r:embed="rId18"/>
                      <a:srcRect/>
                      <a:stretch>
                        <a:fillRect/>
                      </a:stretch>
                    </a:blipFill>
                    <a:spPr bwMode="auto">
                      <a:xfrm>
                        <a:off x="6553200" y="5181600"/>
                        <a:ext cx="822325" cy="785813"/>
                      </a:xfrm>
                      <a:prstGeom prst="rect">
                        <a:avLst/>
                      </a:prstGeom>
                      <a:noFill/>
                      <a:ln w="9525">
                        <a:noFill/>
                        <a:miter lim="800000"/>
                        <a:headEnd/>
                        <a:tailEnd/>
                      </a:ln>
                    </a:spPr>
                  </a:pic>
                  <a:pic>
                    <a:nvPicPr>
                      <a:cNvPr id="51226" name="Picture 2" descr="\\quattrofs\public\kynan\assets\powerpoint\library_objects\HardDriveInternals.png"/>
                      <a:cNvPicPr>
                        <a:picLocks noChangeAspect="1" noChangeArrowheads="1"/>
                      </a:cNvPicPr>
                    </a:nvPicPr>
                    <a:blipFill>
                      <a:blip r:embed="rId18"/>
                      <a:srcRect/>
                      <a:stretch>
                        <a:fillRect/>
                      </a:stretch>
                    </a:blipFill>
                    <a:spPr bwMode="auto">
                      <a:xfrm>
                        <a:off x="7162800" y="5181600"/>
                        <a:ext cx="822325" cy="785813"/>
                      </a:xfrm>
                      <a:prstGeom prst="rect">
                        <a:avLst/>
                      </a:prstGeom>
                      <a:noFill/>
                      <a:ln w="9525">
                        <a:noFill/>
                        <a:miter lim="800000"/>
                        <a:headEnd/>
                        <a:tailEnd/>
                      </a:ln>
                    </a:spPr>
                  </a:pic>
                  <a:pic>
                    <a:nvPicPr>
                      <a:cNvPr id="51227" name="Picture 2" descr="\\quattrofs\public\kynan\assets\powerpoint\library_objects\HardDriveInternals.png"/>
                      <a:cNvPicPr>
                        <a:picLocks noChangeAspect="1" noChangeArrowheads="1"/>
                      </a:cNvPicPr>
                    </a:nvPicPr>
                    <a:blipFill>
                      <a:blip r:embed="rId18"/>
                      <a:srcRect/>
                      <a:stretch>
                        <a:fillRect/>
                      </a:stretch>
                    </a:blipFill>
                    <a:spPr bwMode="auto">
                      <a:xfrm>
                        <a:off x="7772400" y="5181600"/>
                        <a:ext cx="822325" cy="785813"/>
                      </a:xfrm>
                      <a:prstGeom prst="rect">
                        <a:avLst/>
                      </a:prstGeom>
                      <a:noFill/>
                      <a:ln w="9525">
                        <a:noFill/>
                        <a:miter lim="800000"/>
                        <a:headEnd/>
                        <a:tailEnd/>
                      </a:ln>
                    </a:spPr>
                  </a:pic>
                  <a:pic>
                    <a:nvPicPr>
                      <a:cNvPr id="42" name="Picture 41" descr="Garden.jpg"/>
                      <a:cNvPicPr>
                        <a:picLocks noChangeAspect="1"/>
                      </a:cNvPicPr>
                    </a:nvPicPr>
                    <a:blipFill>
                      <a:blip r:embed="rId19" cstate="print"/>
                      <a:stretch>
                        <a:fillRect/>
                      </a:stretch>
                    </a:blipFill>
                    <a:spPr>
                      <a:xfrm>
                        <a:off x="7543800" y="5153957"/>
                        <a:ext cx="341656" cy="25624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spPr>
                  </a:pic>
                  <a:pic>
                    <a:nvPicPr>
                      <a:cNvPr id="43" name="Picture 42" descr="Garden.jpg"/>
                      <a:cNvPicPr>
                        <a:picLocks noChangeAspect="1"/>
                      </a:cNvPicPr>
                    </a:nvPicPr>
                    <a:blipFill>
                      <a:blip r:embed="rId19" cstate="print"/>
                      <a:stretch>
                        <a:fillRect/>
                      </a:stretch>
                    </a:blipFill>
                    <a:spPr>
                      <a:xfrm>
                        <a:off x="8077200" y="5153957"/>
                        <a:ext cx="341656" cy="25624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spPr>
                  </a:pic>
                </lc:lockedCanvas>
              </a:graphicData>
            </a:graphic>
          </wp:anchor>
        </w:drawing>
      </w:r>
    </w:p>
    <w:p w:rsidR="00E46F94" w:rsidRDefault="00E46F94" w:rsidP="00F41CC0">
      <w:r>
        <w:t xml:space="preserve">When creating an alternate shadow, the </w:t>
      </w:r>
      <w:r w:rsidR="006C6A7E">
        <w:t>M</w:t>
      </w:r>
      <w:r>
        <w:t xml:space="preserve">igrator </w:t>
      </w:r>
      <w:r w:rsidR="006C6A7E">
        <w:t xml:space="preserve">service </w:t>
      </w:r>
      <w:r>
        <w:t xml:space="preserve">prefers to select a </w:t>
      </w:r>
      <w:r w:rsidR="006C6A7E">
        <w:t>s</w:t>
      </w:r>
      <w:r>
        <w:t xml:space="preserve">econdary </w:t>
      </w:r>
      <w:r w:rsidR="006C6A7E">
        <w:t xml:space="preserve">data </w:t>
      </w:r>
      <w:r>
        <w:t>partition to maximize the free space on the primary</w:t>
      </w:r>
      <w:r w:rsidR="000B6CDA">
        <w:t xml:space="preserve"> data partition</w:t>
      </w:r>
      <w:r w:rsidR="002116AE">
        <w:t xml:space="preserve">. </w:t>
      </w:r>
      <w:r>
        <w:t xml:space="preserve">If there is only one </w:t>
      </w:r>
      <w:r w:rsidR="000B6CDA">
        <w:t>s</w:t>
      </w:r>
      <w:r>
        <w:t xml:space="preserve">econdary </w:t>
      </w:r>
      <w:r w:rsidR="000B6CDA">
        <w:t xml:space="preserve">data </w:t>
      </w:r>
      <w:r>
        <w:t>partition (</w:t>
      </w:r>
      <w:r w:rsidR="000B6CDA">
        <w:t>such as</w:t>
      </w:r>
      <w:r>
        <w:t xml:space="preserve"> a home server </w:t>
      </w:r>
      <w:r w:rsidR="000B6CDA">
        <w:t xml:space="preserve">that has </w:t>
      </w:r>
      <w:r>
        <w:t xml:space="preserve">only </w:t>
      </w:r>
      <w:r w:rsidR="000B6CDA">
        <w:t>two</w:t>
      </w:r>
      <w:r>
        <w:t xml:space="preserve"> hard drives), or if all the secondar</w:t>
      </w:r>
      <w:r w:rsidR="000B6CDA">
        <w:t>y data partitions</w:t>
      </w:r>
      <w:r>
        <w:t xml:space="preserve"> are full, the </w:t>
      </w:r>
      <w:r w:rsidR="000B6CDA">
        <w:t>M</w:t>
      </w:r>
      <w:r>
        <w:t xml:space="preserve">igrator </w:t>
      </w:r>
      <w:r w:rsidR="000B6CDA">
        <w:t xml:space="preserve">service </w:t>
      </w:r>
      <w:r>
        <w:t xml:space="preserve">will store an alternate shadow on the </w:t>
      </w:r>
      <w:r w:rsidR="000B6CDA">
        <w:t>p</w:t>
      </w:r>
      <w:r>
        <w:t xml:space="preserve">rimary </w:t>
      </w:r>
      <w:r w:rsidR="000B6CDA">
        <w:t xml:space="preserve">data </w:t>
      </w:r>
      <w:r>
        <w:t>partition</w:t>
      </w:r>
      <w:r w:rsidR="002116AE">
        <w:t xml:space="preserve">. </w:t>
      </w:r>
      <w:r>
        <w:t xml:space="preserve">This means </w:t>
      </w:r>
      <w:r w:rsidR="00921EF9">
        <w:t xml:space="preserve">that </w:t>
      </w:r>
      <w:r>
        <w:t xml:space="preserve">the benefits of duplication are available even on systems with only two </w:t>
      </w:r>
      <w:r w:rsidR="00921EF9">
        <w:t xml:space="preserve">hard </w:t>
      </w:r>
      <w:r>
        <w:t>drives</w:t>
      </w:r>
      <w:r w:rsidR="002116AE">
        <w:t xml:space="preserve">. </w:t>
      </w:r>
    </w:p>
    <w:p w:rsidR="00E46F94" w:rsidRDefault="00E46F94" w:rsidP="00F41CC0"/>
    <w:p w:rsidR="00E46F94" w:rsidRDefault="00E46F94" w:rsidP="00F41CC0">
      <w:r>
        <w:lastRenderedPageBreak/>
        <w:t xml:space="preserve">If a file already has the correct number of shadow files, the </w:t>
      </w:r>
      <w:r w:rsidR="006C1AF3">
        <w:t>M</w:t>
      </w:r>
      <w:r>
        <w:t>igrator</w:t>
      </w:r>
      <w:r w:rsidR="006C1AF3">
        <w:t xml:space="preserve"> service</w:t>
      </w:r>
      <w:r>
        <w:t xml:space="preserve"> </w:t>
      </w:r>
      <w:r w:rsidR="006C1AF3">
        <w:t xml:space="preserve">will </w:t>
      </w:r>
      <w:r>
        <w:t>keep the alternate shadow</w:t>
      </w:r>
      <w:r w:rsidR="006C1AF3">
        <w:t xml:space="preserve"> files</w:t>
      </w:r>
      <w:r>
        <w:t xml:space="preserve"> up</w:t>
      </w:r>
      <w:r w:rsidR="006C1AF3">
        <w:t>-</w:t>
      </w:r>
      <w:r>
        <w:t>to</w:t>
      </w:r>
      <w:r w:rsidR="006C1AF3">
        <w:t>-</w:t>
      </w:r>
      <w:r>
        <w:t>date and copy the contents of the master shadow to the alternate shadow(s) if the contents of the file change.</w:t>
      </w:r>
    </w:p>
    <w:p w:rsidR="00C23E3E" w:rsidRDefault="00C23E3E" w:rsidP="00F41CC0"/>
    <w:p w:rsidR="00E46F94" w:rsidRDefault="00E46F94" w:rsidP="00F41CC0">
      <w:r>
        <w:t xml:space="preserve">When the filter intercepts a </w:t>
      </w:r>
      <w:r w:rsidR="009A4EC7">
        <w:t xml:space="preserve">change </w:t>
      </w:r>
      <w:r>
        <w:t>to a duplicated file, it only writes the data to the master shadow</w:t>
      </w:r>
      <w:r w:rsidR="002116AE">
        <w:t xml:space="preserve">. </w:t>
      </w:r>
      <w:r>
        <w:t xml:space="preserve">This simplifies the filter, and also offers a performance advantage by allowing the </w:t>
      </w:r>
      <w:r w:rsidR="009A4EC7">
        <w:t xml:space="preserve">change </w:t>
      </w:r>
      <w:r>
        <w:t>to complete without waiting for multiple disks to finish writing</w:t>
      </w:r>
      <w:r w:rsidR="002116AE">
        <w:t xml:space="preserve">. </w:t>
      </w:r>
      <w:r>
        <w:t xml:space="preserve">The </w:t>
      </w:r>
      <w:r w:rsidR="009A4EC7">
        <w:t>M</w:t>
      </w:r>
      <w:r>
        <w:t xml:space="preserve">igrator </w:t>
      </w:r>
      <w:r w:rsidR="009A4EC7">
        <w:t>service</w:t>
      </w:r>
      <w:r>
        <w:t xml:space="preserve"> detect</w:t>
      </w:r>
      <w:r w:rsidR="009A4EC7">
        <w:t>s</w:t>
      </w:r>
      <w:r>
        <w:t xml:space="preserve"> the change to the file and attempt</w:t>
      </w:r>
      <w:r w:rsidR="009A4EC7">
        <w:t>s</w:t>
      </w:r>
      <w:r>
        <w:t xml:space="preserve"> to duplicate the file</w:t>
      </w:r>
      <w:r w:rsidR="002116AE">
        <w:t xml:space="preserve">. </w:t>
      </w:r>
      <w:r>
        <w:t xml:space="preserve">The </w:t>
      </w:r>
      <w:r w:rsidR="009A4EC7">
        <w:t>M</w:t>
      </w:r>
      <w:r>
        <w:t xml:space="preserve">igrator </w:t>
      </w:r>
      <w:r w:rsidR="009A4EC7">
        <w:t xml:space="preserve">service </w:t>
      </w:r>
      <w:r>
        <w:t>will not duplicate a file while it is open</w:t>
      </w:r>
      <w:r w:rsidR="002116AE">
        <w:t xml:space="preserve">. </w:t>
      </w:r>
      <w:r w:rsidR="009A4EC7">
        <w:t>I</w:t>
      </w:r>
      <w:r>
        <w:t xml:space="preserve">f an application tries to open a file while the </w:t>
      </w:r>
      <w:r w:rsidR="009A4EC7">
        <w:t>M</w:t>
      </w:r>
      <w:r>
        <w:t>igrator</w:t>
      </w:r>
      <w:r w:rsidR="009A4EC7">
        <w:t xml:space="preserve"> service</w:t>
      </w:r>
      <w:r>
        <w:t xml:space="preserve"> is duplicating it, the </w:t>
      </w:r>
      <w:r w:rsidR="009A4EC7">
        <w:t>M</w:t>
      </w:r>
      <w:r>
        <w:t>igrator</w:t>
      </w:r>
      <w:r w:rsidR="009A4EC7">
        <w:t xml:space="preserve"> service</w:t>
      </w:r>
      <w:r>
        <w:t xml:space="preserve"> will immediately release its handle to the file, and the </w:t>
      </w:r>
      <w:r w:rsidR="00486D11">
        <w:t>O</w:t>
      </w:r>
      <w:r>
        <w:t>pen request from the application will succeed.</w:t>
      </w:r>
    </w:p>
    <w:p w:rsidR="00682C88" w:rsidRPr="00BA082F" w:rsidRDefault="00682C88" w:rsidP="00F41CC0">
      <w:pPr>
        <w:rPr>
          <w:rFonts w:cs="Arial"/>
        </w:rPr>
      </w:pPr>
    </w:p>
    <w:p w:rsidR="00682C88" w:rsidRPr="00BA082F" w:rsidRDefault="00682C88" w:rsidP="00682C88">
      <w:pPr>
        <w:spacing w:before="0" w:after="200" w:line="276" w:lineRule="auto"/>
        <w:rPr>
          <w:rFonts w:cs="Arial"/>
        </w:rPr>
      </w:pPr>
      <w:r w:rsidRPr="00BA082F">
        <w:rPr>
          <w:rFonts w:cs="Arial"/>
        </w:rPr>
        <w:t>The Drive Extender Migrator service is run under the following conditions:</w:t>
      </w:r>
    </w:p>
    <w:p w:rsidR="00682C88" w:rsidRPr="00BA082F" w:rsidRDefault="00682C88" w:rsidP="00682C88">
      <w:pPr>
        <w:pStyle w:val="list1"/>
        <w:numPr>
          <w:ilvl w:val="0"/>
          <w:numId w:val="15"/>
        </w:numPr>
        <w:rPr>
          <w:rFonts w:ascii="Arial" w:hAnsi="Arial" w:cs="Arial"/>
          <w:sz w:val="20"/>
          <w:szCs w:val="20"/>
        </w:rPr>
      </w:pPr>
      <w:r w:rsidRPr="00BA082F">
        <w:rPr>
          <w:rFonts w:ascii="Arial" w:hAnsi="Arial" w:cs="Arial"/>
          <w:sz w:val="20"/>
          <w:szCs w:val="20"/>
        </w:rPr>
        <w:t>Every hour</w:t>
      </w:r>
      <w:r w:rsidR="00BA082F">
        <w:rPr>
          <w:rFonts w:ascii="Arial" w:hAnsi="Arial" w:cs="Arial"/>
          <w:sz w:val="20"/>
          <w:szCs w:val="20"/>
        </w:rPr>
        <w:t>, or to be more specific – after resting an hour after the last completion</w:t>
      </w:r>
      <w:r w:rsidRPr="00BA082F">
        <w:rPr>
          <w:rFonts w:ascii="Arial" w:hAnsi="Arial" w:cs="Arial"/>
          <w:sz w:val="20"/>
          <w:szCs w:val="20"/>
        </w:rPr>
        <w:t>.</w:t>
      </w:r>
    </w:p>
    <w:p w:rsidR="00682C88" w:rsidRPr="00BA082F" w:rsidRDefault="00682C88" w:rsidP="00682C88">
      <w:pPr>
        <w:pStyle w:val="list1"/>
        <w:numPr>
          <w:ilvl w:val="0"/>
          <w:numId w:val="15"/>
        </w:numPr>
        <w:rPr>
          <w:rFonts w:ascii="Arial" w:hAnsi="Arial" w:cs="Arial"/>
          <w:sz w:val="20"/>
          <w:szCs w:val="20"/>
        </w:rPr>
      </w:pPr>
      <w:r w:rsidRPr="00BA082F">
        <w:rPr>
          <w:rFonts w:ascii="Arial" w:hAnsi="Arial" w:cs="Arial"/>
          <w:sz w:val="20"/>
          <w:szCs w:val="20"/>
        </w:rPr>
        <w:t>When the Drive Extender Migrator service starts up – typically when you first turn on your home server.</w:t>
      </w:r>
    </w:p>
    <w:p w:rsidR="00682C88" w:rsidRPr="00BA082F" w:rsidRDefault="00682C88" w:rsidP="00682C88">
      <w:pPr>
        <w:pStyle w:val="list1"/>
        <w:numPr>
          <w:ilvl w:val="0"/>
          <w:numId w:val="15"/>
        </w:numPr>
        <w:rPr>
          <w:rFonts w:ascii="Arial" w:hAnsi="Arial" w:cs="Arial"/>
          <w:sz w:val="20"/>
          <w:szCs w:val="20"/>
        </w:rPr>
      </w:pPr>
      <w:r w:rsidRPr="00BA082F">
        <w:rPr>
          <w:rFonts w:ascii="Arial" w:hAnsi="Arial" w:cs="Arial"/>
          <w:sz w:val="20"/>
          <w:szCs w:val="20"/>
        </w:rPr>
        <w:t>When a shared folder is added or removed using the Windows Home Server Console’s Shared Folders tab.</w:t>
      </w:r>
    </w:p>
    <w:p w:rsidR="00682C88" w:rsidRPr="00BA082F" w:rsidRDefault="00682C88" w:rsidP="00682C88">
      <w:pPr>
        <w:pStyle w:val="list1"/>
        <w:numPr>
          <w:ilvl w:val="0"/>
          <w:numId w:val="15"/>
        </w:numPr>
        <w:rPr>
          <w:rFonts w:ascii="Arial" w:hAnsi="Arial" w:cs="Arial"/>
          <w:sz w:val="20"/>
          <w:szCs w:val="20"/>
        </w:rPr>
      </w:pPr>
      <w:r w:rsidRPr="00BA082F">
        <w:rPr>
          <w:rFonts w:ascii="Arial" w:hAnsi="Arial" w:cs="Arial"/>
          <w:sz w:val="20"/>
          <w:szCs w:val="20"/>
        </w:rPr>
        <w:t xml:space="preserve">When duplication on a </w:t>
      </w:r>
      <w:r w:rsidR="00BA082F">
        <w:rPr>
          <w:rFonts w:ascii="Arial" w:hAnsi="Arial" w:cs="Arial"/>
          <w:sz w:val="20"/>
          <w:szCs w:val="20"/>
        </w:rPr>
        <w:t>S</w:t>
      </w:r>
      <w:r w:rsidRPr="00BA082F">
        <w:rPr>
          <w:rFonts w:ascii="Arial" w:hAnsi="Arial" w:cs="Arial"/>
          <w:sz w:val="20"/>
          <w:szCs w:val="20"/>
        </w:rPr>
        <w:t xml:space="preserve">hared </w:t>
      </w:r>
      <w:r w:rsidR="00BA082F">
        <w:rPr>
          <w:rFonts w:ascii="Arial" w:hAnsi="Arial" w:cs="Arial"/>
          <w:sz w:val="20"/>
          <w:szCs w:val="20"/>
        </w:rPr>
        <w:t>F</w:t>
      </w:r>
      <w:r w:rsidRPr="00BA082F">
        <w:rPr>
          <w:rFonts w:ascii="Arial" w:hAnsi="Arial" w:cs="Arial"/>
          <w:sz w:val="20"/>
          <w:szCs w:val="20"/>
        </w:rPr>
        <w:t>older is turned on or off.</w:t>
      </w:r>
    </w:p>
    <w:p w:rsidR="00682C88" w:rsidRPr="00BA082F" w:rsidRDefault="00682C88" w:rsidP="00682C88">
      <w:pPr>
        <w:pStyle w:val="list1"/>
        <w:numPr>
          <w:ilvl w:val="0"/>
          <w:numId w:val="15"/>
        </w:numPr>
        <w:rPr>
          <w:rFonts w:ascii="Arial" w:hAnsi="Arial" w:cs="Arial"/>
          <w:sz w:val="20"/>
          <w:szCs w:val="20"/>
        </w:rPr>
      </w:pPr>
      <w:r w:rsidRPr="00BA082F">
        <w:rPr>
          <w:rFonts w:ascii="Arial" w:hAnsi="Arial" w:cs="Arial"/>
          <w:sz w:val="20"/>
          <w:szCs w:val="20"/>
        </w:rPr>
        <w:t>When a hard drive is added to Server Storage using the Windows Home Server Console.</w:t>
      </w:r>
    </w:p>
    <w:p w:rsidR="00E46F94" w:rsidRDefault="00E46F94">
      <w:pPr>
        <w:spacing w:before="0" w:after="0" w:line="240" w:lineRule="auto"/>
        <w:rPr>
          <w:b/>
          <w:sz w:val="36"/>
          <w:szCs w:val="36"/>
        </w:rPr>
      </w:pPr>
    </w:p>
    <w:p w:rsidR="00E46F94" w:rsidRDefault="00E46F94" w:rsidP="00DB06C1">
      <w:pPr>
        <w:pStyle w:val="Heading2"/>
      </w:pPr>
      <w:bookmarkStart w:id="13" w:name="_Toc205267456"/>
      <w:r>
        <w:t>The Magic of Tombstones</w:t>
      </w:r>
      <w:bookmarkEnd w:id="13"/>
      <w:r>
        <w:t xml:space="preserve"> </w:t>
      </w:r>
    </w:p>
    <w:p w:rsidR="00E46F94" w:rsidRDefault="00E46F94" w:rsidP="00DB06C1">
      <w:r>
        <w:t xml:space="preserve">When a file is migrated from the </w:t>
      </w:r>
      <w:r w:rsidR="00327500">
        <w:t>p</w:t>
      </w:r>
      <w:r>
        <w:t xml:space="preserve">rimary </w:t>
      </w:r>
      <w:r w:rsidR="00327500">
        <w:t>data</w:t>
      </w:r>
      <w:r>
        <w:t xml:space="preserve"> partition to a </w:t>
      </w:r>
      <w:r w:rsidR="00327500">
        <w:t>s</w:t>
      </w:r>
      <w:r>
        <w:t xml:space="preserve">econdary </w:t>
      </w:r>
      <w:r w:rsidR="00327500">
        <w:t>data</w:t>
      </w:r>
      <w:r>
        <w:t xml:space="preserve"> partition, </w:t>
      </w:r>
      <w:r w:rsidR="00EF7B67">
        <w:t>W</w:t>
      </w:r>
      <w:r w:rsidR="00327500">
        <w:t xml:space="preserve">indows Home Server </w:t>
      </w:r>
      <w:r>
        <w:t xml:space="preserve">Drive Extender leaves behind a tombstone file on the </w:t>
      </w:r>
      <w:r w:rsidR="00327500">
        <w:t>p</w:t>
      </w:r>
      <w:r>
        <w:t xml:space="preserve">rimary </w:t>
      </w:r>
      <w:r w:rsidR="00327500">
        <w:t>data</w:t>
      </w:r>
      <w:r>
        <w:t xml:space="preserve"> partition to make it appear as though the file is still located on that </w:t>
      </w:r>
      <w:r w:rsidR="00327500">
        <w:t>p</w:t>
      </w:r>
      <w:r>
        <w:t xml:space="preserve">rimary </w:t>
      </w:r>
      <w:r w:rsidR="00327500">
        <w:t>data</w:t>
      </w:r>
      <w:r>
        <w:t xml:space="preserve"> partition</w:t>
      </w:r>
      <w:r w:rsidR="002116AE">
        <w:t xml:space="preserve">. </w:t>
      </w:r>
      <w:r>
        <w:t>The tombstone is an ordinary NTFS file, with the typical file metadata such as file name, time</w:t>
      </w:r>
      <w:r w:rsidR="00327500">
        <w:t xml:space="preserve"> </w:t>
      </w:r>
      <w:r>
        <w:t>stamps, security access control list, and file size</w:t>
      </w:r>
      <w:r w:rsidR="002116AE">
        <w:t xml:space="preserve">. </w:t>
      </w:r>
    </w:p>
    <w:p w:rsidR="00E46F94" w:rsidRDefault="00E46F94" w:rsidP="00DB06C1"/>
    <w:p w:rsidR="00E46F94" w:rsidRPr="004D2D88" w:rsidRDefault="00E343EF" w:rsidP="00DB06C1">
      <w:r w:rsidRPr="004D2D88">
        <w:t>T</w:t>
      </w:r>
      <w:r w:rsidR="00E46F94" w:rsidRPr="004D2D88">
        <w:t xml:space="preserve">o make </w:t>
      </w:r>
      <w:r w:rsidRPr="004D2D88">
        <w:t xml:space="preserve">Windows Home Server </w:t>
      </w:r>
      <w:r w:rsidR="00E46F94" w:rsidRPr="004D2D88">
        <w:t>Drive Extender transparent to applications, the apparent size of the file must be accurate</w:t>
      </w:r>
      <w:r w:rsidRPr="004D2D88">
        <w:t>, for example,</w:t>
      </w:r>
      <w:r w:rsidR="00E46F94" w:rsidRPr="004D2D88">
        <w:t xml:space="preserve"> a 4 M</w:t>
      </w:r>
      <w:r w:rsidRPr="004D2D88">
        <w:t>B</w:t>
      </w:r>
      <w:r w:rsidR="00E46F94" w:rsidRPr="004D2D88">
        <w:t xml:space="preserve"> picture must appear to have a size of 4 M</w:t>
      </w:r>
      <w:r w:rsidRPr="004D2D88">
        <w:t>B</w:t>
      </w:r>
      <w:r w:rsidR="002116AE" w:rsidRPr="004D2D88">
        <w:t xml:space="preserve">. </w:t>
      </w:r>
      <w:r w:rsidR="00E46F94" w:rsidRPr="004D2D88">
        <w:t xml:space="preserve">Clearly </w:t>
      </w:r>
      <w:r w:rsidRPr="004D2D88">
        <w:t xml:space="preserve">Windows Home Server </w:t>
      </w:r>
      <w:r w:rsidR="00E46F94" w:rsidRPr="004D2D88">
        <w:t>Drive Extender could not live up to its name if the 4 M</w:t>
      </w:r>
      <w:r w:rsidRPr="004D2D88">
        <w:t>B</w:t>
      </w:r>
      <w:r w:rsidR="00E46F94" w:rsidRPr="004D2D88">
        <w:t xml:space="preserve"> picture actually consumed 4 M</w:t>
      </w:r>
      <w:r w:rsidRPr="004D2D88">
        <w:t>B</w:t>
      </w:r>
      <w:r w:rsidR="00E46F94" w:rsidRPr="004D2D88">
        <w:t xml:space="preserve"> of space on the primary hard drive</w:t>
      </w:r>
      <w:r w:rsidRPr="004D2D88">
        <w:t>.</w:t>
      </w:r>
      <w:r w:rsidR="00E46F94" w:rsidRPr="004D2D88">
        <w:t xml:space="preserve"> </w:t>
      </w:r>
      <w:r w:rsidRPr="004D2D88">
        <w:t>S</w:t>
      </w:r>
      <w:r w:rsidR="00E46F94" w:rsidRPr="004D2D88">
        <w:t xml:space="preserve">o </w:t>
      </w:r>
      <w:r w:rsidRPr="004D2D88">
        <w:t xml:space="preserve">Windows Home Server </w:t>
      </w:r>
      <w:r w:rsidR="00E46F94" w:rsidRPr="004D2D88">
        <w:t>Drive Extender relies on the sparse file feature of NTFS</w:t>
      </w:r>
      <w:r w:rsidRPr="004D2D88">
        <w:t>—w</w:t>
      </w:r>
      <w:r w:rsidR="00E46F94" w:rsidRPr="004D2D88">
        <w:t xml:space="preserve">hen a </w:t>
      </w:r>
      <w:r w:rsidR="00E46F94" w:rsidRPr="004D2D88">
        <w:lastRenderedPageBreak/>
        <w:t>file is sparse, regions of it can be emptied, freeing the associated disk space</w:t>
      </w:r>
      <w:r w:rsidR="002116AE" w:rsidRPr="004D2D88">
        <w:t xml:space="preserve">. </w:t>
      </w:r>
      <w:r w:rsidRPr="004D2D88">
        <w:t xml:space="preserve">Windows Home Server </w:t>
      </w:r>
      <w:r w:rsidR="00E46F94" w:rsidRPr="004D2D88">
        <w:t xml:space="preserve">Drive Extender makes every tombstone a sparse file </w:t>
      </w:r>
      <w:r w:rsidRPr="004D2D88">
        <w:t xml:space="preserve">and </w:t>
      </w:r>
      <w:r w:rsidR="00E46F94" w:rsidRPr="004D2D88">
        <w:t>the entire file is empt</w:t>
      </w:r>
      <w:r w:rsidRPr="004D2D88">
        <w:t>ied</w:t>
      </w:r>
      <w:r w:rsidR="002116AE" w:rsidRPr="004D2D88">
        <w:t xml:space="preserve">. </w:t>
      </w:r>
      <w:r w:rsidR="00E46F94" w:rsidRPr="004D2D88">
        <w:t xml:space="preserve">Storing the metadata for a tombstone still </w:t>
      </w:r>
      <w:r w:rsidR="00BC33FB" w:rsidRPr="004D2D88">
        <w:t>requires</w:t>
      </w:r>
      <w:r w:rsidR="00E46F94" w:rsidRPr="004D2D88">
        <w:t xml:space="preserve"> 4 K</w:t>
      </w:r>
      <w:r w:rsidRPr="004D2D88">
        <w:t>B</w:t>
      </w:r>
      <w:r w:rsidR="00E46F94" w:rsidRPr="004D2D88">
        <w:t xml:space="preserve"> per file on the </w:t>
      </w:r>
      <w:r w:rsidRPr="004D2D88">
        <w:t>p</w:t>
      </w:r>
      <w:r w:rsidR="00E46F94" w:rsidRPr="004D2D88">
        <w:t xml:space="preserve">rimary </w:t>
      </w:r>
      <w:r w:rsidR="00327500" w:rsidRPr="004D2D88">
        <w:t>data</w:t>
      </w:r>
      <w:r w:rsidR="00E46F94" w:rsidRPr="004D2D88">
        <w:t xml:space="preserve"> partition (</w:t>
      </w:r>
      <w:r w:rsidR="0098011D" w:rsidRPr="004D2D88">
        <w:t>s</w:t>
      </w:r>
      <w:r w:rsidR="00E46F94" w:rsidRPr="004D2D88">
        <w:t xml:space="preserve">ize on </w:t>
      </w:r>
      <w:r w:rsidR="0098011D" w:rsidRPr="004D2D88">
        <w:t>d</w:t>
      </w:r>
      <w:r w:rsidR="00E46F94" w:rsidRPr="004D2D88">
        <w:t>isk) due to the cluster size of the hard drive.</w:t>
      </w:r>
    </w:p>
    <w:p w:rsidR="00E46F94" w:rsidRPr="004D2D88" w:rsidRDefault="00E46F94" w:rsidP="00A112C5"/>
    <w:p w:rsidR="00E46F94" w:rsidRDefault="00E46F94" w:rsidP="00A112C5">
      <w:r w:rsidRPr="004D2D88">
        <w:t xml:space="preserve">Every shadow file that </w:t>
      </w:r>
      <w:r w:rsidR="00A43856" w:rsidRPr="004D2D88">
        <w:t xml:space="preserve">is </w:t>
      </w:r>
      <w:r w:rsidRPr="004D2D88">
        <w:t>created has the same name as the tombstone file</w:t>
      </w:r>
      <w:r w:rsidR="002116AE" w:rsidRPr="004D2D88">
        <w:t xml:space="preserve">. </w:t>
      </w:r>
      <w:r w:rsidRPr="004D2D88">
        <w:t>This make</w:t>
      </w:r>
      <w:r w:rsidR="00A43856" w:rsidRPr="004D2D88">
        <w:t>s</w:t>
      </w:r>
      <w:r w:rsidRPr="004D2D88">
        <w:t xml:space="preserve"> it easier to recover from drive failures </w:t>
      </w:r>
      <w:r w:rsidR="00A43856" w:rsidRPr="004D2D88">
        <w:t>and</w:t>
      </w:r>
      <w:r w:rsidRPr="004D2D88">
        <w:t xml:space="preserve"> keep</w:t>
      </w:r>
      <w:r w:rsidR="00A43856" w:rsidRPr="004D2D88">
        <w:t>s</w:t>
      </w:r>
      <w:r w:rsidRPr="004D2D88">
        <w:t xml:space="preserve"> the tombstone and shadow file names in synch if the tombstone is renamed</w:t>
      </w:r>
      <w:r w:rsidR="002116AE" w:rsidRPr="004D2D88">
        <w:t xml:space="preserve">. </w:t>
      </w:r>
      <w:r w:rsidRPr="004D2D88">
        <w:t xml:space="preserve">When the </w:t>
      </w:r>
      <w:r w:rsidR="00A43856" w:rsidRPr="004D2D88">
        <w:t xml:space="preserve">Windows Home Server </w:t>
      </w:r>
      <w:r w:rsidRPr="004D2D88">
        <w:t>Drive Extender filter receives a request to rename a tombstone, it renames all the shadows at the same time</w:t>
      </w:r>
      <w:r w:rsidR="002116AE" w:rsidRPr="004D2D88">
        <w:t xml:space="preserve">. </w:t>
      </w:r>
      <w:r w:rsidRPr="004D2D88">
        <w:t>Marking a file for delet</w:t>
      </w:r>
      <w:r w:rsidR="00A43856" w:rsidRPr="004D2D88">
        <w:t>ion</w:t>
      </w:r>
      <w:r w:rsidRPr="004D2D88">
        <w:t xml:space="preserve"> </w:t>
      </w:r>
      <w:r w:rsidR="00A43856" w:rsidRPr="004D2D88">
        <w:t xml:space="preserve">when </w:t>
      </w:r>
      <w:r w:rsidRPr="004D2D88">
        <w:t>clos</w:t>
      </w:r>
      <w:r w:rsidR="00A43856" w:rsidRPr="004D2D88">
        <w:t>ing it</w:t>
      </w:r>
      <w:r w:rsidRPr="004D2D88">
        <w:t xml:space="preserve"> also propagate</w:t>
      </w:r>
      <w:r w:rsidR="00A43856" w:rsidRPr="004D2D88">
        <w:t>s</w:t>
      </w:r>
      <w:r w:rsidRPr="004D2D88">
        <w:t xml:space="preserve"> to all the shadow files, so deleting a tombstone </w:t>
      </w:r>
      <w:r w:rsidR="00A43856" w:rsidRPr="004D2D88">
        <w:t>immediately</w:t>
      </w:r>
      <w:r w:rsidR="00A43856" w:rsidRPr="004D2D88" w:rsidDel="00A43856">
        <w:t xml:space="preserve"> </w:t>
      </w:r>
      <w:r w:rsidRPr="004D2D88">
        <w:t>deletes all the shadow files for it</w:t>
      </w:r>
      <w:r w:rsidR="002116AE" w:rsidRPr="004D2D88">
        <w:t xml:space="preserve">. </w:t>
      </w:r>
    </w:p>
    <w:p w:rsidR="00506842" w:rsidRDefault="00506842" w:rsidP="00A112C5"/>
    <w:p w:rsidR="00E46F94" w:rsidRDefault="00E46F94" w:rsidP="00EA0EDA">
      <w:pPr>
        <w:pStyle w:val="Heading2"/>
      </w:pPr>
      <w:bookmarkStart w:id="14" w:name="_Toc205267457"/>
      <w:r>
        <w:t>Balancing Storage</w:t>
      </w:r>
      <w:bookmarkEnd w:id="14"/>
    </w:p>
    <w:p w:rsidR="00E46F94" w:rsidRDefault="001C0D31" w:rsidP="00EA0EDA">
      <w:r>
        <w:t>T</w:t>
      </w:r>
      <w:r w:rsidR="00E46F94">
        <w:t>he</w:t>
      </w:r>
      <w:r>
        <w:t xml:space="preserve"> Windows Home Server</w:t>
      </w:r>
      <w:r w:rsidR="00E46F94">
        <w:t xml:space="preserve"> Drive Extender </w:t>
      </w:r>
      <w:r w:rsidR="008D0762">
        <w:t>F</w:t>
      </w:r>
      <w:r w:rsidR="00E46F94">
        <w:t xml:space="preserve">ilter </w:t>
      </w:r>
      <w:r w:rsidR="008D0762">
        <w:t>determines which</w:t>
      </w:r>
      <w:r w:rsidR="00E46F94">
        <w:t xml:space="preserve"> hard drive to</w:t>
      </w:r>
      <w:r w:rsidR="008D0762">
        <w:t xml:space="preserve"> initially</w:t>
      </w:r>
      <w:r w:rsidR="00E46F94">
        <w:t xml:space="preserve"> </w:t>
      </w:r>
      <w:r w:rsidR="008D0762">
        <w:t>write</w:t>
      </w:r>
      <w:r w:rsidR="00E46F94">
        <w:t xml:space="preserve"> a file to</w:t>
      </w:r>
      <w:r w:rsidR="002116AE">
        <w:t xml:space="preserve">. </w:t>
      </w:r>
      <w:r w:rsidR="00E46F94">
        <w:t>One goal of the algorithm</w:t>
      </w:r>
      <w:r w:rsidR="008D0762">
        <w:t xml:space="preserve"> the Filter uses</w:t>
      </w:r>
      <w:r w:rsidR="00E46F94">
        <w:t xml:space="preserve"> is to keep related files together on the same hard drive</w:t>
      </w:r>
      <w:r w:rsidR="002116AE">
        <w:t xml:space="preserve">. </w:t>
      </w:r>
      <w:r w:rsidR="00A1523B">
        <w:t>Copy</w:t>
      </w:r>
      <w:r>
        <w:t xml:space="preserve">ing music from a </w:t>
      </w:r>
      <w:r w:rsidR="00E46F94">
        <w:t>CD</w:t>
      </w:r>
      <w:r>
        <w:t xml:space="preserve"> to a hard drive</w:t>
      </w:r>
      <w:r w:rsidR="00E46F94">
        <w:t xml:space="preserve"> illustrates why this is important</w:t>
      </w:r>
      <w:r>
        <w:t>.</w:t>
      </w:r>
      <w:r w:rsidR="00E46F94">
        <w:t xml:space="preserve"> </w:t>
      </w:r>
      <w:r>
        <w:t>I</w:t>
      </w:r>
      <w:r w:rsidR="00E46F94">
        <w:t xml:space="preserve">f a single secondary </w:t>
      </w:r>
      <w:r w:rsidR="00BB759B">
        <w:t xml:space="preserve">hard </w:t>
      </w:r>
      <w:r w:rsidR="00E46F94">
        <w:t xml:space="preserve">drive failed, it is more convenient to lose </w:t>
      </w:r>
      <w:r w:rsidR="00A1523B">
        <w:t xml:space="preserve">all the music from </w:t>
      </w:r>
      <w:r w:rsidR="00E46F94">
        <w:t>a few CDs and then re-</w:t>
      </w:r>
      <w:r w:rsidR="00A1523B">
        <w:t>copy</w:t>
      </w:r>
      <w:r w:rsidR="00E46F94">
        <w:t xml:space="preserve"> those CDs than to insert hundreds of CDs to re</w:t>
      </w:r>
      <w:r w:rsidR="0055736E">
        <w:t>-</w:t>
      </w:r>
      <w:r w:rsidR="00E46F94">
        <w:t>create one track from each</w:t>
      </w:r>
      <w:r w:rsidR="002116AE">
        <w:t xml:space="preserve">. </w:t>
      </w:r>
      <w:r w:rsidR="00E46F94">
        <w:t xml:space="preserve">One way to achieve this is to ensure that a set of files created around the same time </w:t>
      </w:r>
      <w:r w:rsidR="00A1523B">
        <w:t xml:space="preserve">are </w:t>
      </w:r>
      <w:r w:rsidR="00E46F94">
        <w:t>stored on the same secondary</w:t>
      </w:r>
      <w:r w:rsidR="0055736E">
        <w:t xml:space="preserve"> </w:t>
      </w:r>
      <w:r w:rsidR="00BB759B">
        <w:t>hard drive</w:t>
      </w:r>
      <w:r w:rsidR="002116AE">
        <w:t xml:space="preserve">. </w:t>
      </w:r>
    </w:p>
    <w:p w:rsidR="00E46F94" w:rsidRDefault="00E46F94" w:rsidP="00EA0EDA"/>
    <w:p w:rsidR="00E46F94" w:rsidRDefault="00E46F94" w:rsidP="00EA0EDA">
      <w:r>
        <w:t xml:space="preserve">An obvious method </w:t>
      </w:r>
      <w:r w:rsidR="00A1523B">
        <w:t xml:space="preserve">for </w:t>
      </w:r>
      <w:r>
        <w:t>choosing the secondary</w:t>
      </w:r>
      <w:r w:rsidR="0055736E">
        <w:t xml:space="preserve"> </w:t>
      </w:r>
      <w:r w:rsidR="00BB759B">
        <w:t xml:space="preserve">hard drive </w:t>
      </w:r>
      <w:r>
        <w:t>would be to use the one with the most space free, but that would result in sometimes alternating among secondar</w:t>
      </w:r>
      <w:r w:rsidR="0055736E">
        <w:t xml:space="preserve">y </w:t>
      </w:r>
      <w:r w:rsidR="00BB759B">
        <w:t>hard drives</w:t>
      </w:r>
      <w:r w:rsidR="002116AE">
        <w:t xml:space="preserve">. </w:t>
      </w:r>
      <w:r>
        <w:t>Consider the CD scenario again</w:t>
      </w:r>
      <w:r w:rsidR="002116AE">
        <w:t>.</w:t>
      </w:r>
      <w:r>
        <w:t xml:space="preserve"> A moment ago, the</w:t>
      </w:r>
      <w:r w:rsidR="0055736E">
        <w:t xml:space="preserve"> second</w:t>
      </w:r>
      <w:r>
        <w:t xml:space="preserve"> </w:t>
      </w:r>
      <w:r w:rsidR="00BB759B">
        <w:t>hard drive</w:t>
      </w:r>
      <w:r>
        <w:t xml:space="preserve"> had the most space available, so </w:t>
      </w:r>
      <w:r w:rsidR="0055736E">
        <w:t>T</w:t>
      </w:r>
      <w:r>
        <w:t xml:space="preserve">rack 1 of this CD was </w:t>
      </w:r>
      <w:r w:rsidR="0055736E">
        <w:t xml:space="preserve">saved </w:t>
      </w:r>
      <w:r>
        <w:t>there</w:t>
      </w:r>
      <w:r w:rsidR="002116AE">
        <w:t xml:space="preserve">. </w:t>
      </w:r>
      <w:r>
        <w:t xml:space="preserve">Now that the </w:t>
      </w:r>
      <w:r w:rsidR="0055736E">
        <w:t xml:space="preserve">second </w:t>
      </w:r>
      <w:r>
        <w:t xml:space="preserve">hard drive has this new file on it, the </w:t>
      </w:r>
      <w:r w:rsidR="0055736E">
        <w:t xml:space="preserve">third </w:t>
      </w:r>
      <w:r>
        <w:t xml:space="preserve">hard drive has the most room to hold </w:t>
      </w:r>
      <w:r w:rsidR="0055736E">
        <w:t>T</w:t>
      </w:r>
      <w:r>
        <w:t xml:space="preserve">rack 2, but we would really prefer to store it on the </w:t>
      </w:r>
      <w:r w:rsidR="0055736E">
        <w:t xml:space="preserve">second </w:t>
      </w:r>
      <w:r>
        <w:t xml:space="preserve">hard drive with </w:t>
      </w:r>
      <w:r w:rsidR="0055736E">
        <w:t>T</w:t>
      </w:r>
      <w:r>
        <w:t>rack 1</w:t>
      </w:r>
      <w:r w:rsidR="002116AE">
        <w:t xml:space="preserve">. </w:t>
      </w:r>
      <w:r>
        <w:t xml:space="preserve">Choosing the </w:t>
      </w:r>
      <w:r w:rsidR="00BB759B">
        <w:t xml:space="preserve">hard </w:t>
      </w:r>
      <w:r>
        <w:t xml:space="preserve">drive with the </w:t>
      </w:r>
      <w:r>
        <w:rPr>
          <w:i/>
        </w:rPr>
        <w:t>least</w:t>
      </w:r>
      <w:r>
        <w:t xml:space="preserve"> available space is a good choice because the </w:t>
      </w:r>
      <w:r w:rsidR="00BB759B">
        <w:t xml:space="preserve">hard </w:t>
      </w:r>
      <w:r>
        <w:t xml:space="preserve">drive with the least free space tends to remain the </w:t>
      </w:r>
      <w:r w:rsidR="00BB759B">
        <w:t xml:space="preserve">hard </w:t>
      </w:r>
      <w:r>
        <w:t>drive with the least free space for a long time</w:t>
      </w:r>
      <w:r w:rsidR="00FF4E59">
        <w:t>,</w:t>
      </w:r>
      <w:r>
        <w:t xml:space="preserve"> </w:t>
      </w:r>
      <w:r w:rsidR="00FF4E59">
        <w:t>and</w:t>
      </w:r>
      <w:r>
        <w:t xml:space="preserve"> the same secondary</w:t>
      </w:r>
      <w:r w:rsidR="00BB759B">
        <w:t xml:space="preserve"> hard drive</w:t>
      </w:r>
      <w:r w:rsidR="00522106">
        <w:t xml:space="preserve"> </w:t>
      </w:r>
      <w:r>
        <w:t>will be chosen.</w:t>
      </w:r>
    </w:p>
    <w:p w:rsidR="008D0762" w:rsidRDefault="008D0762" w:rsidP="00EA0EDA"/>
    <w:p w:rsidR="00506842" w:rsidRDefault="00506842">
      <w:pPr>
        <w:spacing w:before="0" w:after="0" w:line="240" w:lineRule="auto"/>
      </w:pPr>
      <w:r>
        <w:br w:type="page"/>
      </w:r>
    </w:p>
    <w:p w:rsidR="008D0762" w:rsidRDefault="008D0762" w:rsidP="008D0762">
      <w:r w:rsidRPr="004D2D88">
        <w:lastRenderedPageBreak/>
        <w:t>The Drive Extender Migrator service uses the secondary data partitions with the most free space to store the secondary or alternate shadows of new files.  When Folder Duplication is enabled, the Migrator service fills the secondary data partitions with the most free space, and uses the primary data partition as a last resort.</w:t>
      </w:r>
    </w:p>
    <w:p w:rsidR="00E46F94" w:rsidRDefault="00E46F94" w:rsidP="00EA0EDA"/>
    <w:p w:rsidR="00E46F94" w:rsidRDefault="00E46F94" w:rsidP="00EA0EDA">
      <w:r>
        <w:t>Another goal in selecting the secondary hard drive for a file is to ensure that migrated files have room to grow</w:t>
      </w:r>
      <w:r w:rsidR="002116AE">
        <w:t xml:space="preserve">. </w:t>
      </w:r>
      <w:r>
        <w:t xml:space="preserve">If a migrated file is later opened and data </w:t>
      </w:r>
      <w:r w:rsidR="00FF4E59">
        <w:t xml:space="preserve">is added </w:t>
      </w:r>
      <w:r>
        <w:t xml:space="preserve">to it, </w:t>
      </w:r>
      <w:r w:rsidR="00FF4E59">
        <w:t xml:space="preserve">you </w:t>
      </w:r>
      <w:r>
        <w:t>need enough free space on the secondary hard drive to hold that new data</w:t>
      </w:r>
      <w:r w:rsidR="002116AE">
        <w:t xml:space="preserve">. </w:t>
      </w:r>
      <w:r>
        <w:t xml:space="preserve">This suggests that there should be </w:t>
      </w:r>
      <w:r w:rsidR="00FF4E59">
        <w:t>a buffer</w:t>
      </w:r>
      <w:r>
        <w:t xml:space="preserve"> of free space remaining on the lowest-space secondary </w:t>
      </w:r>
      <w:r w:rsidR="000340ED">
        <w:t>hard drive</w:t>
      </w:r>
      <w:r w:rsidR="00522106">
        <w:t xml:space="preserve"> </w:t>
      </w:r>
      <w:r>
        <w:t>before placing a shadow file on it</w:t>
      </w:r>
      <w:r w:rsidR="002116AE">
        <w:t xml:space="preserve">. </w:t>
      </w:r>
      <w:r w:rsidR="008D0762">
        <w:t xml:space="preserve"> </w:t>
      </w:r>
      <w:r w:rsidR="008D0762" w:rsidRPr="004D2D88">
        <w:t xml:space="preserve">The Drive Extender Migrator service will attempt to keep a buffer of 10 GB on each hard drive and increase that buffer to 20 GB of free space, by migrating files to other secondary </w:t>
      </w:r>
      <w:r w:rsidR="006B28EB" w:rsidRPr="004D2D88">
        <w:t xml:space="preserve">hard drives that </w:t>
      </w:r>
      <w:r w:rsidR="00115441" w:rsidRPr="004D2D88">
        <w:t>have 20</w:t>
      </w:r>
      <w:r w:rsidR="004D2D88" w:rsidRPr="004D2D88">
        <w:t xml:space="preserve"> GB or more </w:t>
      </w:r>
      <w:r w:rsidR="008D0762" w:rsidRPr="004D2D88">
        <w:t>free space</w:t>
      </w:r>
      <w:r w:rsidR="004D2D88" w:rsidRPr="004D2D88">
        <w:t xml:space="preserve"> available</w:t>
      </w:r>
      <w:r w:rsidR="008D0762" w:rsidRPr="004D2D88">
        <w:t>.</w:t>
      </w:r>
    </w:p>
    <w:p w:rsidR="00E46F94" w:rsidRDefault="00E46F94" w:rsidP="00EA0EDA"/>
    <w:p w:rsidR="00E46F94" w:rsidRDefault="00E46F94" w:rsidP="00EA0EDA">
      <w:r>
        <w:t xml:space="preserve">If all of the </w:t>
      </w:r>
      <w:r w:rsidR="00FF4E59">
        <w:t>s</w:t>
      </w:r>
      <w:r>
        <w:t xml:space="preserve">econdary </w:t>
      </w:r>
      <w:r w:rsidR="004F382D">
        <w:t>hard drives</w:t>
      </w:r>
      <w:r>
        <w:t xml:space="preserve"> are so full </w:t>
      </w:r>
      <w:r w:rsidR="00FF4E59">
        <w:t xml:space="preserve">that </w:t>
      </w:r>
      <w:r>
        <w:t xml:space="preserve">there may not be room for existing shadow files to grow, the </w:t>
      </w:r>
      <w:r w:rsidR="00FF4E59">
        <w:t>M</w:t>
      </w:r>
      <w:r>
        <w:t xml:space="preserve">igrator </w:t>
      </w:r>
      <w:r w:rsidR="00FF4E59">
        <w:t xml:space="preserve">service </w:t>
      </w:r>
      <w:r>
        <w:t xml:space="preserve">may move some shadow files to the </w:t>
      </w:r>
      <w:r w:rsidR="00FF4E59">
        <w:t>p</w:t>
      </w:r>
      <w:r>
        <w:t xml:space="preserve">rimary </w:t>
      </w:r>
      <w:r w:rsidR="00327500">
        <w:t>data</w:t>
      </w:r>
      <w:r>
        <w:t xml:space="preserve"> partition or alert the user that the home server is running low on storage</w:t>
      </w:r>
      <w:r w:rsidR="002116AE">
        <w:t xml:space="preserve">. </w:t>
      </w:r>
      <w:r>
        <w:t xml:space="preserve">The </w:t>
      </w:r>
      <w:r w:rsidR="00FF4E59">
        <w:t>M</w:t>
      </w:r>
      <w:r>
        <w:t xml:space="preserve">igrator </w:t>
      </w:r>
      <w:r w:rsidR="00FF4E59">
        <w:t xml:space="preserve">service </w:t>
      </w:r>
      <w:r>
        <w:t>makes the appropriate updates to the tombstones whenever it moves a shadow from one secondary</w:t>
      </w:r>
      <w:r w:rsidR="00FF4E59">
        <w:t xml:space="preserve"> data partition</w:t>
      </w:r>
      <w:r w:rsidR="00157648">
        <w:t xml:space="preserve"> to another</w:t>
      </w:r>
      <w:r>
        <w:t xml:space="preserve"> or from a secondary</w:t>
      </w:r>
      <w:r w:rsidR="00FF4E59">
        <w:t xml:space="preserve"> data partition</w:t>
      </w:r>
      <w:r>
        <w:t xml:space="preserve"> to the primary</w:t>
      </w:r>
      <w:r w:rsidR="00FF4E59">
        <w:t xml:space="preserve"> data partition</w:t>
      </w:r>
      <w:r w:rsidR="002116AE">
        <w:t xml:space="preserve">. </w:t>
      </w:r>
    </w:p>
    <w:p w:rsidR="00E46F94" w:rsidRDefault="00E46F94" w:rsidP="00EA0EDA"/>
    <w:p w:rsidR="00E46F94" w:rsidRDefault="00E46F94" w:rsidP="00DB06C1">
      <w:pPr>
        <w:pStyle w:val="Heading2"/>
      </w:pPr>
      <w:bookmarkStart w:id="15" w:name="_Toc205267458"/>
      <w:r>
        <w:t>NTFS and Drive Extender</w:t>
      </w:r>
      <w:bookmarkEnd w:id="15"/>
    </w:p>
    <w:p w:rsidR="00E46F94" w:rsidRDefault="00E46F94" w:rsidP="00563C89">
      <w:r>
        <w:t xml:space="preserve">Every hard drive and data partition </w:t>
      </w:r>
      <w:r w:rsidR="00C54A54">
        <w:t xml:space="preserve">that Windows Home Server </w:t>
      </w:r>
      <w:r>
        <w:t>Drive Extender manages, primary or secondary, is an NTFS volume</w:t>
      </w:r>
      <w:r w:rsidR="002116AE">
        <w:t xml:space="preserve">. </w:t>
      </w:r>
      <w:r w:rsidR="00D56237">
        <w:t>V</w:t>
      </w:r>
      <w:r>
        <w:t xml:space="preserve">olume management technologies such as RAID </w:t>
      </w:r>
      <w:r w:rsidR="00D56237">
        <w:t>(</w:t>
      </w:r>
      <w:r w:rsidR="00E053E4">
        <w:t xml:space="preserve">where </w:t>
      </w:r>
      <w:r>
        <w:t>drives are combined below the file system layer</w:t>
      </w:r>
      <w:r w:rsidR="00D56237">
        <w:t>)</w:t>
      </w:r>
      <w:r>
        <w:t xml:space="preserve"> potentially result in a directory on one disk </w:t>
      </w:r>
      <w:r w:rsidR="00D56237">
        <w:t xml:space="preserve">that </w:t>
      </w:r>
      <w:r>
        <w:t>point</w:t>
      </w:r>
      <w:r w:rsidR="00D56237">
        <w:t>s</w:t>
      </w:r>
      <w:r>
        <w:t xml:space="preserve"> to a file on another disk</w:t>
      </w:r>
      <w:r w:rsidR="002116AE">
        <w:t xml:space="preserve">. </w:t>
      </w:r>
      <w:r>
        <w:t>In th</w:t>
      </w:r>
      <w:r w:rsidR="00E053E4">
        <w:t>is</w:t>
      </w:r>
      <w:r>
        <w:t xml:space="preserve"> case, the file can be lost if either disk fails</w:t>
      </w:r>
      <w:r w:rsidR="002116AE">
        <w:t xml:space="preserve">. </w:t>
      </w:r>
      <w:r>
        <w:t xml:space="preserve">Being resilient to single drive failure enables </w:t>
      </w:r>
      <w:r w:rsidR="00D56237">
        <w:t xml:space="preserve">Windows Home Server </w:t>
      </w:r>
      <w:r>
        <w:t xml:space="preserve">Drive Extender to support external drives, interfaces </w:t>
      </w:r>
      <w:r w:rsidR="00E053E4">
        <w:t xml:space="preserve">including </w:t>
      </w:r>
      <w:r>
        <w:t>USB and IEEE 1394</w:t>
      </w:r>
      <w:r w:rsidR="00D56237" w:rsidRPr="00D56237">
        <w:t xml:space="preserve"> </w:t>
      </w:r>
      <w:r w:rsidR="00D56237">
        <w:t>(such as FireWire</w:t>
      </w:r>
      <w:r>
        <w:t xml:space="preserve">), </w:t>
      </w:r>
      <w:r w:rsidR="00E053E4">
        <w:t>and</w:t>
      </w:r>
      <w:r>
        <w:t xml:space="preserve"> internal</w:t>
      </w:r>
      <w:r w:rsidR="009B7519">
        <w:t xml:space="preserve"> integrated device electronics (</w:t>
      </w:r>
      <w:r>
        <w:t>IDE</w:t>
      </w:r>
      <w:r w:rsidR="009B7519">
        <w:t>)</w:t>
      </w:r>
      <w:r>
        <w:t xml:space="preserve"> or S</w:t>
      </w:r>
      <w:r w:rsidR="009B7519">
        <w:t xml:space="preserve">erial </w:t>
      </w:r>
      <w:r>
        <w:t>ATA hard drives.</w:t>
      </w:r>
    </w:p>
    <w:p w:rsidR="00E46F94" w:rsidRDefault="00E46F94" w:rsidP="005E0058"/>
    <w:p w:rsidR="00E46F94" w:rsidRDefault="00E46F94" w:rsidP="005E0058">
      <w:r>
        <w:t xml:space="preserve">When </w:t>
      </w:r>
      <w:r w:rsidR="009B7519">
        <w:t xml:space="preserve">Windows Home Server </w:t>
      </w:r>
      <w:r>
        <w:t>Drive Extender migrates a file, it creates the shadow with the same name as the tombstone</w:t>
      </w:r>
      <w:r w:rsidR="002116AE">
        <w:t xml:space="preserve">. </w:t>
      </w:r>
      <w:r>
        <w:t xml:space="preserve">To prevent name conflicts, </w:t>
      </w:r>
      <w:r w:rsidR="009B7519">
        <w:t xml:space="preserve">Windows Home Server </w:t>
      </w:r>
      <w:r>
        <w:t>Drive Extender puts every shadow file under the \DE directory, but it preserves the rest of the path</w:t>
      </w:r>
      <w:r w:rsidR="002116AE">
        <w:t xml:space="preserve">. </w:t>
      </w:r>
      <w:r>
        <w:t>For instance</w:t>
      </w:r>
      <w:r w:rsidR="009B7519">
        <w:t>,</w:t>
      </w:r>
      <w:r>
        <w:t xml:space="preserve"> if </w:t>
      </w:r>
      <w:r w:rsidR="009B7519">
        <w:t>Windows Home Server Drive Extender</w:t>
      </w:r>
      <w:r>
        <w:t xml:space="preserve"> migrates \photos\poodles.jpg, the shadow file would have the path \DE\photos\poodles.jpg</w:t>
      </w:r>
      <w:r w:rsidR="002116AE">
        <w:t xml:space="preserve">. </w:t>
      </w:r>
      <w:r>
        <w:t xml:space="preserve">If the primary </w:t>
      </w:r>
      <w:r w:rsidR="009B7519">
        <w:t xml:space="preserve">hard </w:t>
      </w:r>
      <w:r>
        <w:t xml:space="preserve">drive fails, the </w:t>
      </w:r>
      <w:r w:rsidR="009B7519">
        <w:t>M</w:t>
      </w:r>
      <w:r>
        <w:t>igrator</w:t>
      </w:r>
      <w:r w:rsidR="009B7519">
        <w:t xml:space="preserve"> service</w:t>
      </w:r>
      <w:r>
        <w:t xml:space="preserve"> can re</w:t>
      </w:r>
      <w:r w:rsidR="009B7519">
        <w:t>-</w:t>
      </w:r>
      <w:r>
        <w:t xml:space="preserve">create the tombstones on a new primary </w:t>
      </w:r>
      <w:r w:rsidR="009B7519">
        <w:t xml:space="preserve">hard </w:t>
      </w:r>
      <w:r>
        <w:t xml:space="preserve">drive by scanning the files on the secondary </w:t>
      </w:r>
      <w:r w:rsidR="009B7519">
        <w:t xml:space="preserve">hard </w:t>
      </w:r>
      <w:r>
        <w:t>drives</w:t>
      </w:r>
      <w:r w:rsidR="002116AE">
        <w:t xml:space="preserve">. </w:t>
      </w:r>
      <w:r>
        <w:t xml:space="preserve">Continuing with </w:t>
      </w:r>
      <w:r>
        <w:lastRenderedPageBreak/>
        <w:t xml:space="preserve">the same example, if the </w:t>
      </w:r>
      <w:r w:rsidR="009B7519">
        <w:t>M</w:t>
      </w:r>
      <w:r>
        <w:t>igrator</w:t>
      </w:r>
      <w:r w:rsidR="009B7519">
        <w:t xml:space="preserve"> service</w:t>
      </w:r>
      <w:r>
        <w:t xml:space="preserve"> is re</w:t>
      </w:r>
      <w:r w:rsidR="009B7519">
        <w:t>-</w:t>
      </w:r>
      <w:r>
        <w:t xml:space="preserve">creating a new </w:t>
      </w:r>
      <w:r w:rsidR="009B7519">
        <w:t>p</w:t>
      </w:r>
      <w:r>
        <w:t xml:space="preserve">rimary </w:t>
      </w:r>
      <w:r w:rsidR="00327500">
        <w:t>data</w:t>
      </w:r>
      <w:r>
        <w:t xml:space="preserve"> partition, and it finds the file \DE\photos\poodles.jpg on a secondary</w:t>
      </w:r>
      <w:r w:rsidR="009B7519">
        <w:t xml:space="preserve"> data partition</w:t>
      </w:r>
      <w:r>
        <w:t xml:space="preserve">, the </w:t>
      </w:r>
      <w:r w:rsidR="009B7519">
        <w:t>M</w:t>
      </w:r>
      <w:r>
        <w:t xml:space="preserve">igrator </w:t>
      </w:r>
      <w:r w:rsidR="009B7519">
        <w:t xml:space="preserve">service </w:t>
      </w:r>
      <w:r>
        <w:t xml:space="preserve">can create a tombstone file called \photos\poodles.jpg on the primary </w:t>
      </w:r>
      <w:r w:rsidR="009B7519">
        <w:t xml:space="preserve">data partition </w:t>
      </w:r>
      <w:r>
        <w:t>and link it to that shadow file.</w:t>
      </w:r>
    </w:p>
    <w:p w:rsidR="00E46F94" w:rsidRDefault="00E46F94" w:rsidP="005E0058"/>
    <w:p w:rsidR="00E46F94" w:rsidRDefault="009B7519" w:rsidP="005E0058">
      <w:r>
        <w:t xml:space="preserve">Windows Home Server </w:t>
      </w:r>
      <w:r w:rsidR="00E46F94">
        <w:t xml:space="preserve">Drive Extender does nothing unique to the </w:t>
      </w:r>
      <w:r>
        <w:t>s</w:t>
      </w:r>
      <w:r w:rsidR="00E46F94">
        <w:t xml:space="preserve">econdary </w:t>
      </w:r>
      <w:r w:rsidR="00327500">
        <w:t>data</w:t>
      </w:r>
      <w:r w:rsidR="00E46F94">
        <w:t xml:space="preserve"> partitions or the files on them, which </w:t>
      </w:r>
      <w:r>
        <w:t>enables you to</w:t>
      </w:r>
      <w:r w:rsidR="00E46F94">
        <w:t xml:space="preserve"> recover </w:t>
      </w:r>
      <w:r>
        <w:t>most of the</w:t>
      </w:r>
      <w:r w:rsidR="00E46F94">
        <w:t xml:space="preserve"> </w:t>
      </w:r>
      <w:r>
        <w:t xml:space="preserve">lost </w:t>
      </w:r>
      <w:r w:rsidR="00E46F94">
        <w:t>data</w:t>
      </w:r>
      <w:r>
        <w:t>—</w:t>
      </w:r>
      <w:r w:rsidR="00E46F94">
        <w:t xml:space="preserve">even </w:t>
      </w:r>
      <w:r>
        <w:t>in</w:t>
      </w:r>
      <w:r w:rsidR="00E46F94">
        <w:t xml:space="preserve"> worst</w:t>
      </w:r>
      <w:r>
        <w:t>-</w:t>
      </w:r>
      <w:r w:rsidR="00E46F94">
        <w:t>case scenarios</w:t>
      </w:r>
      <w:r w:rsidR="002116AE">
        <w:t xml:space="preserve">. </w:t>
      </w:r>
      <w:r w:rsidR="00E46F94">
        <w:t>If the home server fail</w:t>
      </w:r>
      <w:r>
        <w:t>s</w:t>
      </w:r>
      <w:r w:rsidR="00E46F94">
        <w:t xml:space="preserve"> completely, all the surviving drives can be attached to a computer that is not even running </w:t>
      </w:r>
      <w:r>
        <w:t xml:space="preserve">Windows Home Server </w:t>
      </w:r>
      <w:r w:rsidR="00E46F94">
        <w:t>Drive Extender, and</w:t>
      </w:r>
      <w:r>
        <w:t xml:space="preserve"> you can copy the</w:t>
      </w:r>
      <w:r w:rsidR="00E46F94">
        <w:t xml:space="preserve"> files from the drives</w:t>
      </w:r>
      <w:r>
        <w:t xml:space="preserve"> to that computer</w:t>
      </w:r>
      <w:r w:rsidR="002116AE">
        <w:t xml:space="preserve">. </w:t>
      </w:r>
      <w:r w:rsidR="00E46F94">
        <w:t xml:space="preserve">Because the files retain their original names and paths (under the \DE directory), the files </w:t>
      </w:r>
      <w:r>
        <w:t xml:space="preserve">can </w:t>
      </w:r>
      <w:r w:rsidR="00157648">
        <w:t>be used</w:t>
      </w:r>
      <w:r w:rsidR="00E46F94">
        <w:t xml:space="preserve"> with no specific recovery step</w:t>
      </w:r>
      <w:r>
        <w:t>s</w:t>
      </w:r>
      <w:r w:rsidR="00E46F94">
        <w:t>.</w:t>
      </w:r>
    </w:p>
    <w:p w:rsidR="00E46F94" w:rsidRDefault="00E46F94" w:rsidP="005E0058">
      <w:r>
        <w:t xml:space="preserve">  </w:t>
      </w:r>
    </w:p>
    <w:p w:rsidR="00E46F94" w:rsidRDefault="00522DF5" w:rsidP="005E0058">
      <w:pPr>
        <w:pStyle w:val="AlertLabel"/>
      </w:pPr>
      <w:r>
        <w:rPr>
          <w:noProof/>
          <w:lang w:eastAsia="zh-TW"/>
        </w:rPr>
        <w:drawing>
          <wp:inline distT="0" distB="0" distL="0" distR="0">
            <wp:extent cx="233045" cy="172720"/>
            <wp:effectExtent l="19050" t="0" r="0" b="0"/>
            <wp:docPr id="16" name="Picture 56" descr="important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portant_dd"/>
                    <pic:cNvPicPr>
                      <a:picLocks noChangeAspect="1" noChangeArrowheads="1"/>
                    </pic:cNvPicPr>
                  </pic:nvPicPr>
                  <pic:blipFill>
                    <a:blip r:embed="rId13"/>
                    <a:srcRect/>
                    <a:stretch>
                      <a:fillRect/>
                    </a:stretch>
                  </pic:blipFill>
                  <pic:spPr bwMode="auto">
                    <a:xfrm>
                      <a:off x="0" y="0"/>
                      <a:ext cx="233045" cy="172720"/>
                    </a:xfrm>
                    <a:prstGeom prst="rect">
                      <a:avLst/>
                    </a:prstGeom>
                    <a:noFill/>
                    <a:ln w="9525">
                      <a:noFill/>
                      <a:miter lim="800000"/>
                      <a:headEnd/>
                      <a:tailEnd/>
                    </a:ln>
                  </pic:spPr>
                </pic:pic>
              </a:graphicData>
            </a:graphic>
          </wp:inline>
        </w:drawing>
      </w:r>
      <w:r w:rsidR="00E46F94">
        <w:t xml:space="preserve">Important </w:t>
      </w:r>
    </w:p>
    <w:p w:rsidR="004F382D" w:rsidRDefault="006D4739" w:rsidP="00A00F22">
      <w:pPr>
        <w:ind w:left="360"/>
      </w:pPr>
      <w:r>
        <w:t>A</w:t>
      </w:r>
      <w:r w:rsidR="00E46F94">
        <w:t xml:space="preserve">lthough this works as a disaster recovery method, moving a secondary </w:t>
      </w:r>
      <w:r>
        <w:t xml:space="preserve">hard </w:t>
      </w:r>
      <w:r w:rsidR="00E46F94">
        <w:t xml:space="preserve">drive between computers is not a recommended or supported use of </w:t>
      </w:r>
      <w:r>
        <w:t xml:space="preserve">Windows Home Server </w:t>
      </w:r>
      <w:r w:rsidR="00E46F94">
        <w:t>Drive Extender.</w:t>
      </w:r>
    </w:p>
    <w:p w:rsidR="004F382D" w:rsidRDefault="004F382D" w:rsidP="00A00F22">
      <w:pPr>
        <w:ind w:left="360"/>
      </w:pPr>
    </w:p>
    <w:p w:rsidR="00506842" w:rsidRPr="009324D6" w:rsidRDefault="00506842" w:rsidP="00506842">
      <w:pPr>
        <w:spacing w:after="68"/>
      </w:pPr>
      <w:r w:rsidRPr="009324D6">
        <w:t xml:space="preserve">The following are known differences between Windows Home Server with Drive Extender and the business editions of Windows Server.  The Drive Extender functionality alters some of the core NTFS functionality that </w:t>
      </w:r>
      <w:r>
        <w:t xml:space="preserve">some </w:t>
      </w:r>
      <w:r w:rsidRPr="009324D6">
        <w:t xml:space="preserve">people may use on file servers running Windows Server Standard and Enterprise editions.  Please note the following differences: </w:t>
      </w:r>
    </w:p>
    <w:p w:rsidR="00506842" w:rsidRPr="009324D6" w:rsidRDefault="00506842" w:rsidP="00506842">
      <w:pPr>
        <w:spacing w:after="68"/>
      </w:pPr>
      <w:r w:rsidRPr="009324D6">
        <w:t xml:space="preserve"> </w:t>
      </w:r>
    </w:p>
    <w:p w:rsidR="00506842" w:rsidRPr="009324D6" w:rsidRDefault="00506842" w:rsidP="00506842">
      <w:pPr>
        <w:pStyle w:val="ListParagraph"/>
        <w:numPr>
          <w:ilvl w:val="0"/>
          <w:numId w:val="16"/>
        </w:numPr>
        <w:spacing w:before="0" w:after="68" w:line="276" w:lineRule="auto"/>
      </w:pPr>
      <w:r w:rsidRPr="009324D6">
        <w:t>Files on Windows Home Server shared folders which are encrypted with NTFS encryption or compressed with NTFS compression will not be migrated or duplicated.</w:t>
      </w:r>
    </w:p>
    <w:p w:rsidR="00506842" w:rsidRPr="009324D6" w:rsidRDefault="00506842" w:rsidP="00506842">
      <w:pPr>
        <w:pStyle w:val="ListParagraph"/>
        <w:numPr>
          <w:ilvl w:val="0"/>
          <w:numId w:val="16"/>
        </w:numPr>
        <w:spacing w:before="0" w:after="68" w:line="276" w:lineRule="auto"/>
      </w:pPr>
      <w:r w:rsidRPr="009324D6">
        <w:t>Files containing NTFS reparse-points or NTFS extended attributes are not supported on Windows Home Server shared folders.</w:t>
      </w:r>
    </w:p>
    <w:p w:rsidR="00506842" w:rsidRPr="009324D6" w:rsidRDefault="00506842" w:rsidP="00506842">
      <w:pPr>
        <w:pStyle w:val="ListParagraph"/>
        <w:numPr>
          <w:ilvl w:val="0"/>
          <w:numId w:val="16"/>
        </w:numPr>
        <w:spacing w:before="0" w:after="68" w:line="276" w:lineRule="auto"/>
      </w:pPr>
      <w:r w:rsidRPr="009324D6">
        <w:t>NTFS Hard-links pointing to a file on Windows Home Server shared folders cannot be created.</w:t>
      </w:r>
    </w:p>
    <w:p w:rsidR="004F382D" w:rsidRDefault="004F382D" w:rsidP="00A00F22">
      <w:pPr>
        <w:ind w:left="360"/>
      </w:pPr>
    </w:p>
    <w:p w:rsidR="00506842" w:rsidRDefault="00506842">
      <w:pPr>
        <w:spacing w:before="0" w:after="0" w:line="240" w:lineRule="auto"/>
        <w:rPr>
          <w:rFonts w:cs="Arial"/>
          <w:b/>
          <w:sz w:val="36"/>
          <w:szCs w:val="36"/>
        </w:rPr>
      </w:pPr>
      <w:r>
        <w:rPr>
          <w:rFonts w:cs="Arial"/>
        </w:rPr>
        <w:br w:type="page"/>
      </w:r>
    </w:p>
    <w:p w:rsidR="00E46F94" w:rsidRPr="002D4C73" w:rsidRDefault="00E46F94" w:rsidP="002D4C73">
      <w:pPr>
        <w:pStyle w:val="Heading2"/>
        <w:rPr>
          <w:rFonts w:cs="Arial"/>
        </w:rPr>
      </w:pPr>
      <w:bookmarkStart w:id="16" w:name="_Toc205267459"/>
      <w:r w:rsidRPr="002D4C73">
        <w:rPr>
          <w:rFonts w:cs="Arial"/>
        </w:rPr>
        <w:lastRenderedPageBreak/>
        <w:t>Unhealthy and Missing Hard Drives</w:t>
      </w:r>
      <w:bookmarkEnd w:id="16"/>
    </w:p>
    <w:p w:rsidR="00E46F94" w:rsidRDefault="00E46F94" w:rsidP="002D4C73">
      <w:pPr>
        <w:pStyle w:val="NormalWeb"/>
        <w:rPr>
          <w:rFonts w:ascii="Arial" w:hAnsi="Arial" w:cs="Arial"/>
          <w:kern w:val="0"/>
          <w:sz w:val="20"/>
          <w:szCs w:val="20"/>
        </w:rPr>
      </w:pPr>
      <w:r w:rsidRPr="002D4C73">
        <w:rPr>
          <w:rFonts w:ascii="Arial" w:hAnsi="Arial" w:cs="Arial"/>
          <w:sz w:val="20"/>
          <w:szCs w:val="20"/>
        </w:rPr>
        <w:t xml:space="preserve">Windows Home Server runs CHKDSK </w:t>
      </w:r>
      <w:r w:rsidR="006B28EB">
        <w:rPr>
          <w:rFonts w:ascii="Arial" w:hAnsi="Arial" w:cs="Arial"/>
          <w:sz w:val="20"/>
          <w:szCs w:val="20"/>
        </w:rPr>
        <w:t>once a day</w:t>
      </w:r>
      <w:r w:rsidRPr="002D4C73">
        <w:rPr>
          <w:rFonts w:ascii="Arial" w:hAnsi="Arial" w:cs="Arial"/>
          <w:sz w:val="20"/>
          <w:szCs w:val="20"/>
        </w:rPr>
        <w:t xml:space="preserve"> on all of the hard drives on </w:t>
      </w:r>
      <w:r w:rsidR="00477965">
        <w:rPr>
          <w:rFonts w:ascii="Arial" w:hAnsi="Arial" w:cs="Arial"/>
          <w:sz w:val="20"/>
          <w:szCs w:val="20"/>
        </w:rPr>
        <w:t>the</w:t>
      </w:r>
      <w:r w:rsidRPr="002D4C73">
        <w:rPr>
          <w:rFonts w:ascii="Arial" w:hAnsi="Arial" w:cs="Arial"/>
          <w:sz w:val="20"/>
          <w:szCs w:val="20"/>
        </w:rPr>
        <w:t xml:space="preserve"> home server to look for potential </w:t>
      </w:r>
      <w:r w:rsidR="00477965">
        <w:rPr>
          <w:rFonts w:ascii="Arial" w:hAnsi="Arial" w:cs="Arial"/>
          <w:sz w:val="20"/>
          <w:szCs w:val="20"/>
        </w:rPr>
        <w:t>issues</w:t>
      </w:r>
      <w:r w:rsidR="002116AE">
        <w:rPr>
          <w:rFonts w:ascii="Arial" w:hAnsi="Arial" w:cs="Arial"/>
          <w:sz w:val="20"/>
          <w:szCs w:val="20"/>
        </w:rPr>
        <w:t xml:space="preserve">. </w:t>
      </w:r>
      <w:r w:rsidRPr="002D4C73">
        <w:rPr>
          <w:rFonts w:ascii="Arial" w:hAnsi="Arial" w:cs="Arial"/>
          <w:sz w:val="20"/>
          <w:szCs w:val="20"/>
        </w:rPr>
        <w:t xml:space="preserve">At the end of a CHKDSK pass, a hard drive can be marked as </w:t>
      </w:r>
      <w:r w:rsidRPr="00477965">
        <w:rPr>
          <w:rFonts w:ascii="Arial" w:hAnsi="Arial" w:cs="Arial"/>
          <w:b/>
          <w:sz w:val="20"/>
          <w:szCs w:val="20"/>
        </w:rPr>
        <w:t>Unhealthy</w:t>
      </w:r>
      <w:r w:rsidRPr="002D4C73">
        <w:rPr>
          <w:rFonts w:ascii="Arial" w:hAnsi="Arial" w:cs="Arial"/>
          <w:sz w:val="20"/>
          <w:szCs w:val="20"/>
        </w:rPr>
        <w:t xml:space="preserve"> in the home server console</w:t>
      </w:r>
      <w:r w:rsidR="002116AE">
        <w:rPr>
          <w:rFonts w:ascii="Arial" w:hAnsi="Arial" w:cs="Arial"/>
          <w:sz w:val="20"/>
          <w:szCs w:val="20"/>
        </w:rPr>
        <w:t xml:space="preserve">. </w:t>
      </w:r>
      <w:r w:rsidRPr="002D4C73">
        <w:rPr>
          <w:rFonts w:ascii="Arial" w:hAnsi="Arial" w:cs="Arial"/>
          <w:kern w:val="0"/>
          <w:sz w:val="20"/>
          <w:szCs w:val="20"/>
        </w:rPr>
        <w:t xml:space="preserve">If you select an unhealthy hard drive and then click </w:t>
      </w:r>
      <w:r w:rsidRPr="002D4C73">
        <w:rPr>
          <w:rFonts w:ascii="Arial" w:hAnsi="Arial" w:cs="Arial"/>
          <w:b/>
          <w:bCs/>
          <w:kern w:val="0"/>
          <w:sz w:val="20"/>
          <w:szCs w:val="20"/>
        </w:rPr>
        <w:t>Repair</w:t>
      </w:r>
      <w:r w:rsidRPr="002D4C73">
        <w:rPr>
          <w:rFonts w:ascii="Arial" w:hAnsi="Arial" w:cs="Arial"/>
          <w:kern w:val="0"/>
          <w:sz w:val="20"/>
          <w:szCs w:val="20"/>
        </w:rPr>
        <w:t>, the Repair a Hard Drive Wizard starts. It attempts to fix errors by doing the following:</w:t>
      </w:r>
    </w:p>
    <w:p w:rsidR="00E46F94" w:rsidRDefault="00E46F94" w:rsidP="002D4C73">
      <w:pPr>
        <w:pStyle w:val="NormalWeb"/>
        <w:rPr>
          <w:rFonts w:ascii="Arial" w:hAnsi="Arial" w:cs="Arial"/>
          <w:kern w:val="0"/>
          <w:sz w:val="20"/>
          <w:szCs w:val="20"/>
        </w:rPr>
      </w:pPr>
    </w:p>
    <w:p w:rsidR="00E46F94" w:rsidRPr="005B23A4" w:rsidRDefault="00E46F94" w:rsidP="005B23A4">
      <w:pPr>
        <w:pStyle w:val="NormalWeb"/>
        <w:numPr>
          <w:ilvl w:val="0"/>
          <w:numId w:val="10"/>
        </w:numPr>
        <w:rPr>
          <w:rFonts w:ascii="Arial" w:hAnsi="Arial" w:cs="Arial"/>
          <w:kern w:val="0"/>
          <w:sz w:val="20"/>
          <w:szCs w:val="20"/>
        </w:rPr>
      </w:pPr>
      <w:r w:rsidRPr="005B23A4">
        <w:rPr>
          <w:rFonts w:ascii="Arial" w:hAnsi="Arial" w:cs="Arial"/>
          <w:kern w:val="0"/>
          <w:sz w:val="20"/>
          <w:szCs w:val="20"/>
        </w:rPr>
        <w:t>Scan</w:t>
      </w:r>
      <w:r w:rsidR="00477965">
        <w:rPr>
          <w:rFonts w:ascii="Arial" w:hAnsi="Arial" w:cs="Arial"/>
          <w:kern w:val="0"/>
          <w:sz w:val="20"/>
          <w:szCs w:val="20"/>
        </w:rPr>
        <w:t>ning</w:t>
      </w:r>
      <w:r w:rsidRPr="005B23A4">
        <w:rPr>
          <w:rFonts w:ascii="Arial" w:hAnsi="Arial" w:cs="Arial"/>
          <w:kern w:val="0"/>
          <w:sz w:val="20"/>
          <w:szCs w:val="20"/>
        </w:rPr>
        <w:t xml:space="preserve"> the hard drive by using the CHKDSK utility to verify the integrity of the hard drive.</w:t>
      </w:r>
      <w:r>
        <w:rPr>
          <w:rFonts w:ascii="Arial" w:hAnsi="Arial" w:cs="Arial"/>
          <w:kern w:val="0"/>
          <w:sz w:val="20"/>
          <w:szCs w:val="20"/>
        </w:rPr>
        <w:t xml:space="preserve"> </w:t>
      </w:r>
      <w:r w:rsidRPr="005B23A4">
        <w:rPr>
          <w:rFonts w:ascii="Arial" w:hAnsi="Arial" w:cs="Arial"/>
          <w:kern w:val="0"/>
          <w:sz w:val="20"/>
          <w:szCs w:val="20"/>
        </w:rPr>
        <w:t xml:space="preserve">If the primary hard drive is marked </w:t>
      </w:r>
      <w:r w:rsidR="00477965" w:rsidRPr="00477965">
        <w:rPr>
          <w:rFonts w:ascii="Arial" w:hAnsi="Arial" w:cs="Arial"/>
          <w:b/>
          <w:kern w:val="0"/>
          <w:sz w:val="20"/>
          <w:szCs w:val="20"/>
        </w:rPr>
        <w:t>U</w:t>
      </w:r>
      <w:r w:rsidRPr="00477965">
        <w:rPr>
          <w:rFonts w:ascii="Arial" w:hAnsi="Arial" w:cs="Arial"/>
          <w:b/>
          <w:kern w:val="0"/>
          <w:sz w:val="20"/>
          <w:szCs w:val="20"/>
        </w:rPr>
        <w:t>nhealthy</w:t>
      </w:r>
      <w:r w:rsidRPr="005B23A4">
        <w:rPr>
          <w:rFonts w:ascii="Arial" w:hAnsi="Arial" w:cs="Arial"/>
          <w:kern w:val="0"/>
          <w:sz w:val="20"/>
          <w:szCs w:val="20"/>
        </w:rPr>
        <w:t xml:space="preserve">, the user </w:t>
      </w:r>
      <w:r w:rsidR="00477965">
        <w:rPr>
          <w:rFonts w:ascii="Arial" w:hAnsi="Arial" w:cs="Arial"/>
          <w:kern w:val="0"/>
          <w:sz w:val="20"/>
          <w:szCs w:val="20"/>
        </w:rPr>
        <w:t>is</w:t>
      </w:r>
      <w:r w:rsidRPr="005B23A4">
        <w:rPr>
          <w:rFonts w:ascii="Arial" w:hAnsi="Arial" w:cs="Arial"/>
          <w:kern w:val="0"/>
          <w:sz w:val="20"/>
          <w:szCs w:val="20"/>
        </w:rPr>
        <w:t xml:space="preserve"> asked to reboot the home server.</w:t>
      </w:r>
    </w:p>
    <w:p w:rsidR="00E46F94" w:rsidRDefault="00E46F94" w:rsidP="005B23A4">
      <w:pPr>
        <w:pStyle w:val="NormalWeb"/>
        <w:numPr>
          <w:ilvl w:val="0"/>
          <w:numId w:val="10"/>
        </w:numPr>
        <w:rPr>
          <w:rFonts w:ascii="Arial" w:hAnsi="Arial" w:cs="Arial"/>
          <w:kern w:val="0"/>
          <w:sz w:val="20"/>
          <w:szCs w:val="20"/>
        </w:rPr>
      </w:pPr>
      <w:r>
        <w:rPr>
          <w:rFonts w:ascii="Arial" w:hAnsi="Arial" w:cs="Arial"/>
          <w:kern w:val="0"/>
          <w:sz w:val="20"/>
          <w:szCs w:val="20"/>
        </w:rPr>
        <w:t>Correct</w:t>
      </w:r>
      <w:r w:rsidR="00477965">
        <w:rPr>
          <w:rFonts w:ascii="Arial" w:hAnsi="Arial" w:cs="Arial"/>
          <w:kern w:val="0"/>
          <w:sz w:val="20"/>
          <w:szCs w:val="20"/>
        </w:rPr>
        <w:t>ing</w:t>
      </w:r>
      <w:r>
        <w:rPr>
          <w:rFonts w:ascii="Arial" w:hAnsi="Arial" w:cs="Arial"/>
          <w:kern w:val="0"/>
          <w:sz w:val="20"/>
          <w:szCs w:val="20"/>
        </w:rPr>
        <w:t xml:space="preserve"> hard </w:t>
      </w:r>
      <w:r w:rsidR="00477965">
        <w:rPr>
          <w:rFonts w:ascii="Arial" w:hAnsi="Arial" w:cs="Arial"/>
          <w:kern w:val="0"/>
          <w:sz w:val="20"/>
          <w:szCs w:val="20"/>
        </w:rPr>
        <w:t xml:space="preserve">drive </w:t>
      </w:r>
      <w:r>
        <w:rPr>
          <w:rFonts w:ascii="Arial" w:hAnsi="Arial" w:cs="Arial"/>
          <w:kern w:val="0"/>
          <w:sz w:val="20"/>
          <w:szCs w:val="20"/>
        </w:rPr>
        <w:t>errors, if possible.</w:t>
      </w:r>
    </w:p>
    <w:p w:rsidR="00E46F94" w:rsidRPr="002D4C73" w:rsidRDefault="00E46F94" w:rsidP="005B23A4">
      <w:pPr>
        <w:pStyle w:val="NormalWeb"/>
        <w:numPr>
          <w:ilvl w:val="0"/>
          <w:numId w:val="10"/>
        </w:numPr>
        <w:rPr>
          <w:rFonts w:ascii="Arial" w:hAnsi="Arial" w:cs="Arial"/>
          <w:kern w:val="0"/>
          <w:sz w:val="20"/>
          <w:szCs w:val="20"/>
        </w:rPr>
      </w:pPr>
      <w:r>
        <w:rPr>
          <w:rFonts w:ascii="Arial" w:hAnsi="Arial" w:cs="Arial"/>
          <w:kern w:val="0"/>
          <w:sz w:val="20"/>
          <w:szCs w:val="20"/>
        </w:rPr>
        <w:t>Rebuild</w:t>
      </w:r>
      <w:r w:rsidR="00477965">
        <w:rPr>
          <w:rFonts w:ascii="Arial" w:hAnsi="Arial" w:cs="Arial"/>
          <w:kern w:val="0"/>
          <w:sz w:val="20"/>
          <w:szCs w:val="20"/>
        </w:rPr>
        <w:t>ing</w:t>
      </w:r>
      <w:r>
        <w:rPr>
          <w:rFonts w:ascii="Arial" w:hAnsi="Arial" w:cs="Arial"/>
          <w:kern w:val="0"/>
          <w:sz w:val="20"/>
          <w:szCs w:val="20"/>
        </w:rPr>
        <w:t xml:space="preserve"> </w:t>
      </w:r>
      <w:r w:rsidR="00477965">
        <w:rPr>
          <w:rFonts w:ascii="Arial" w:hAnsi="Arial" w:cs="Arial"/>
          <w:kern w:val="0"/>
          <w:sz w:val="20"/>
          <w:szCs w:val="20"/>
        </w:rPr>
        <w:t>s</w:t>
      </w:r>
      <w:r>
        <w:rPr>
          <w:rFonts w:ascii="Arial" w:hAnsi="Arial" w:cs="Arial"/>
          <w:kern w:val="0"/>
          <w:sz w:val="20"/>
          <w:szCs w:val="20"/>
        </w:rPr>
        <w:t xml:space="preserve">hared </w:t>
      </w:r>
      <w:r w:rsidR="00477965">
        <w:rPr>
          <w:rFonts w:ascii="Arial" w:hAnsi="Arial" w:cs="Arial"/>
          <w:kern w:val="0"/>
          <w:sz w:val="20"/>
          <w:szCs w:val="20"/>
        </w:rPr>
        <w:t>f</w:t>
      </w:r>
      <w:r>
        <w:rPr>
          <w:rFonts w:ascii="Arial" w:hAnsi="Arial" w:cs="Arial"/>
          <w:kern w:val="0"/>
          <w:sz w:val="20"/>
          <w:szCs w:val="20"/>
        </w:rPr>
        <w:t>older duplication</w:t>
      </w:r>
      <w:r w:rsidR="00477965">
        <w:rPr>
          <w:rFonts w:ascii="Arial" w:hAnsi="Arial" w:cs="Arial"/>
          <w:kern w:val="0"/>
          <w:sz w:val="20"/>
          <w:szCs w:val="20"/>
        </w:rPr>
        <w:t>s</w:t>
      </w:r>
      <w:r>
        <w:rPr>
          <w:rFonts w:ascii="Arial" w:hAnsi="Arial" w:cs="Arial"/>
          <w:kern w:val="0"/>
          <w:sz w:val="20"/>
          <w:szCs w:val="20"/>
        </w:rPr>
        <w:t>, if necessary.</w:t>
      </w:r>
    </w:p>
    <w:p w:rsidR="00E46F94" w:rsidRDefault="00E46F94" w:rsidP="00563C89"/>
    <w:p w:rsidR="00E46F94" w:rsidRDefault="00E46F94" w:rsidP="00563C89">
      <w:r>
        <w:t xml:space="preserve">The design of </w:t>
      </w:r>
      <w:r w:rsidR="00477965">
        <w:t xml:space="preserve">Windows Home Server </w:t>
      </w:r>
      <w:r>
        <w:t>Drive Extender assumes that when a secondary hard drive becomes unavailable, it will eventually come back</w:t>
      </w:r>
      <w:r w:rsidR="002116AE">
        <w:t xml:space="preserve">. </w:t>
      </w:r>
      <w:r>
        <w:t xml:space="preserve">Often the </w:t>
      </w:r>
      <w:r w:rsidR="00477965">
        <w:t xml:space="preserve">issue </w:t>
      </w:r>
      <w:r>
        <w:t>is as simple as an unplugged cable</w:t>
      </w:r>
      <w:r w:rsidR="002116AE">
        <w:t xml:space="preserve">. </w:t>
      </w:r>
      <w:r>
        <w:t xml:space="preserve">While the secondary </w:t>
      </w:r>
      <w:r w:rsidR="00477965">
        <w:t xml:space="preserve">hard </w:t>
      </w:r>
      <w:r>
        <w:t xml:space="preserve">drive is unavailable, </w:t>
      </w:r>
      <w:r w:rsidR="00477965">
        <w:t xml:space="preserve">Windows Home Server </w:t>
      </w:r>
      <w:r>
        <w:t>Drive Extender will not migrate new files to it</w:t>
      </w:r>
      <w:r w:rsidR="002116AE">
        <w:t xml:space="preserve">. </w:t>
      </w:r>
      <w:r>
        <w:t>If the duplication fails or if the file is not duplicated, the filter cannot open the file</w:t>
      </w:r>
      <w:r w:rsidR="00477965">
        <w:t>,</w:t>
      </w:r>
      <w:r>
        <w:t xml:space="preserve"> and it returns an appropriate error</w:t>
      </w:r>
      <w:r w:rsidR="00477965">
        <w:t xml:space="preserve"> message</w:t>
      </w:r>
      <w:r w:rsidR="002116AE">
        <w:t xml:space="preserve">. </w:t>
      </w:r>
    </w:p>
    <w:p w:rsidR="00584E41" w:rsidRDefault="00584E41" w:rsidP="00563C89"/>
    <w:p w:rsidR="00584E41" w:rsidRDefault="00584E41" w:rsidP="00584E41">
      <w:pPr>
        <w:pStyle w:val="AlertLabel"/>
      </w:pPr>
      <w:r>
        <w:rPr>
          <w:noProof/>
          <w:lang w:eastAsia="zh-TW"/>
        </w:rPr>
        <w:drawing>
          <wp:inline distT="0" distB="0" distL="0" distR="0">
            <wp:extent cx="233045" cy="172720"/>
            <wp:effectExtent l="19050" t="0" r="0" b="0"/>
            <wp:docPr id="7" name="Picture 10" descr="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_dd"/>
                    <pic:cNvPicPr>
                      <a:picLocks noChangeAspect="1" noChangeArrowheads="1"/>
                    </pic:cNvPicPr>
                  </pic:nvPicPr>
                  <pic:blipFill>
                    <a:blip r:embed="rId12"/>
                    <a:srcRect/>
                    <a:stretch>
                      <a:fillRect/>
                    </a:stretch>
                  </pic:blipFill>
                  <pic:spPr bwMode="auto">
                    <a:xfrm>
                      <a:off x="0" y="0"/>
                      <a:ext cx="233045" cy="172720"/>
                    </a:xfrm>
                    <a:prstGeom prst="rect">
                      <a:avLst/>
                    </a:prstGeom>
                    <a:noFill/>
                    <a:ln w="9525">
                      <a:noFill/>
                      <a:miter lim="800000"/>
                      <a:headEnd/>
                      <a:tailEnd/>
                    </a:ln>
                  </pic:spPr>
                </pic:pic>
              </a:graphicData>
            </a:graphic>
          </wp:inline>
        </w:drawing>
      </w:r>
      <w:r>
        <w:t>Note</w:t>
      </w:r>
    </w:p>
    <w:p w:rsidR="00584E41" w:rsidRDefault="00584E41" w:rsidP="00584E41">
      <w:pPr>
        <w:pStyle w:val="AlertText"/>
      </w:pPr>
      <w:r>
        <w:t xml:space="preserve">Internal hard disks are recommended over external hard disks, as it is harder to inadvertently unplug or remove an internal hard disk. </w:t>
      </w:r>
    </w:p>
    <w:p w:rsidR="00ED4B03" w:rsidRDefault="00ED4B03" w:rsidP="00563C89"/>
    <w:p w:rsidR="00E46F94" w:rsidRDefault="00E46F94" w:rsidP="00563C89">
      <w:r>
        <w:t xml:space="preserve">You can use the Windows Home Server Console to inform </w:t>
      </w:r>
      <w:r w:rsidR="00477965">
        <w:t xml:space="preserve">Windows Home Server </w:t>
      </w:r>
      <w:r>
        <w:t xml:space="preserve">Drive Extender that a missing hard drive </w:t>
      </w:r>
      <w:r w:rsidR="00477965">
        <w:t>will never be used</w:t>
      </w:r>
      <w:r w:rsidR="004D2D88">
        <w:t xml:space="preserve"> again by using the </w:t>
      </w:r>
      <w:r w:rsidR="004D2D88" w:rsidRPr="004D2D88">
        <w:rPr>
          <w:b/>
        </w:rPr>
        <w:t>Remove a Hard Drive</w:t>
      </w:r>
      <w:r w:rsidR="004D2D88">
        <w:t xml:space="preserve"> wizard</w:t>
      </w:r>
      <w:r w:rsidR="00477965">
        <w:t>.</w:t>
      </w:r>
      <w:r>
        <w:t xml:space="preserve"> </w:t>
      </w:r>
      <w:r w:rsidR="00477965">
        <w:t>T</w:t>
      </w:r>
      <w:r>
        <w:t xml:space="preserve">he </w:t>
      </w:r>
      <w:r w:rsidR="00477965">
        <w:t>M</w:t>
      </w:r>
      <w:r>
        <w:t xml:space="preserve">igrator </w:t>
      </w:r>
      <w:r w:rsidR="00477965">
        <w:t xml:space="preserve">service </w:t>
      </w:r>
      <w:r>
        <w:t>will enter a special repair mode</w:t>
      </w:r>
      <w:r w:rsidR="00477965">
        <w:t>,</w:t>
      </w:r>
      <w:r>
        <w:t xml:space="preserve"> and </w:t>
      </w:r>
      <w:r w:rsidR="00477965">
        <w:t xml:space="preserve">it </w:t>
      </w:r>
      <w:r>
        <w:t>will inspect every tombstone file</w:t>
      </w:r>
      <w:r w:rsidR="002116AE">
        <w:t xml:space="preserve">. </w:t>
      </w:r>
      <w:r>
        <w:t xml:space="preserve">If the tombstone had an alternate shadow on the missing hard drive, that link </w:t>
      </w:r>
      <w:r w:rsidR="00DA691D">
        <w:t>is</w:t>
      </w:r>
      <w:r>
        <w:t xml:space="preserve"> removed from the reparse point on the tombstone</w:t>
      </w:r>
      <w:r w:rsidR="002116AE">
        <w:t xml:space="preserve">. </w:t>
      </w:r>
      <w:r>
        <w:t xml:space="preserve">The </w:t>
      </w:r>
      <w:r w:rsidR="00DA691D">
        <w:t>M</w:t>
      </w:r>
      <w:r>
        <w:t xml:space="preserve">igrator </w:t>
      </w:r>
      <w:r w:rsidR="00DA691D">
        <w:t xml:space="preserve">service </w:t>
      </w:r>
      <w:r>
        <w:t>attempt</w:t>
      </w:r>
      <w:r w:rsidR="00DA691D">
        <w:t>s</w:t>
      </w:r>
      <w:r>
        <w:t xml:space="preserve"> to make an extra copy</w:t>
      </w:r>
      <w:r w:rsidR="00A00A7E">
        <w:t xml:space="preserve">, </w:t>
      </w:r>
      <w:r>
        <w:t>so the file is duplicated again</w:t>
      </w:r>
      <w:r w:rsidR="002116AE">
        <w:t xml:space="preserve">. </w:t>
      </w:r>
      <w:r>
        <w:t xml:space="preserve">If the master shadow was on the missing hard drive, the most recent alternate shadow </w:t>
      </w:r>
      <w:r w:rsidR="00DA691D">
        <w:t>is</w:t>
      </w:r>
      <w:r>
        <w:t xml:space="preserve"> promoted to become the master shadow</w:t>
      </w:r>
      <w:r w:rsidR="002116AE">
        <w:t xml:space="preserve">. </w:t>
      </w:r>
      <w:r w:rsidR="00882E9B">
        <w:t>I</w:t>
      </w:r>
      <w:r>
        <w:t xml:space="preserve"> a file was not duplicated and the only shadow copy of the data was on the missing hard drive, that data is lost</w:t>
      </w:r>
      <w:r w:rsidR="002116AE">
        <w:t xml:space="preserve">. </w:t>
      </w:r>
      <w:r>
        <w:t xml:space="preserve">The </w:t>
      </w:r>
      <w:r w:rsidR="00DA691D">
        <w:t>M</w:t>
      </w:r>
      <w:r>
        <w:t xml:space="preserve">igrator </w:t>
      </w:r>
      <w:r w:rsidR="00DA691D">
        <w:t xml:space="preserve">service </w:t>
      </w:r>
      <w:r>
        <w:t>still has work to do because a file with no remaining shadow files cannot be opened or deleted</w:t>
      </w:r>
      <w:r w:rsidR="002116AE">
        <w:t xml:space="preserve">. </w:t>
      </w:r>
      <w:r>
        <w:t xml:space="preserve">If the </w:t>
      </w:r>
      <w:r w:rsidR="00DA691D">
        <w:t>M</w:t>
      </w:r>
      <w:r>
        <w:t xml:space="preserve">igrator </w:t>
      </w:r>
      <w:r w:rsidR="00DA691D">
        <w:t xml:space="preserve">service </w:t>
      </w:r>
      <w:r>
        <w:t xml:space="preserve">left the tombstone alone, it would continue to appear in the directory, </w:t>
      </w:r>
      <w:r w:rsidR="00DA691D">
        <w:t xml:space="preserve">and </w:t>
      </w:r>
      <w:r>
        <w:t>the user would have no easy method for deleting it</w:t>
      </w:r>
      <w:r w:rsidR="002116AE">
        <w:t xml:space="preserve">. </w:t>
      </w:r>
      <w:r>
        <w:t xml:space="preserve">While in repair mode, when the </w:t>
      </w:r>
      <w:r w:rsidR="00DA691D">
        <w:t>M</w:t>
      </w:r>
      <w:r>
        <w:t xml:space="preserve">igrator </w:t>
      </w:r>
      <w:r w:rsidR="00DA691D">
        <w:t xml:space="preserve">service </w:t>
      </w:r>
      <w:r>
        <w:t xml:space="preserve">finds a tombstone file for which the only shadow was on a permanently missing hard drive, the </w:t>
      </w:r>
      <w:r w:rsidR="00DA691D">
        <w:t>M</w:t>
      </w:r>
      <w:r>
        <w:t xml:space="preserve">igrator </w:t>
      </w:r>
      <w:r w:rsidR="00DA691D">
        <w:t xml:space="preserve">service </w:t>
      </w:r>
      <w:r>
        <w:t>deletes the tombstone.</w:t>
      </w:r>
    </w:p>
    <w:p w:rsidR="00E46F94" w:rsidRDefault="00E46F94" w:rsidP="00563C89"/>
    <w:p w:rsidR="00682C88" w:rsidRPr="00882E9B" w:rsidRDefault="00682C88" w:rsidP="00682C88">
      <w:pPr>
        <w:pStyle w:val="Heading2"/>
        <w:rPr>
          <w:rFonts w:cs="Arial"/>
        </w:rPr>
      </w:pPr>
      <w:bookmarkStart w:id="17" w:name="_Toc205267460"/>
      <w:r w:rsidRPr="00882E9B">
        <w:rPr>
          <w:rFonts w:cs="Arial"/>
        </w:rPr>
        <w:t>File Conflict</w:t>
      </w:r>
      <w:r w:rsidR="00E6527B" w:rsidRPr="00882E9B">
        <w:rPr>
          <w:rFonts w:cs="Arial"/>
        </w:rPr>
        <w:t xml:space="preserve"> Notification</w:t>
      </w:r>
      <w:r w:rsidRPr="00882E9B">
        <w:rPr>
          <w:rFonts w:cs="Arial"/>
        </w:rPr>
        <w:t>s</w:t>
      </w:r>
      <w:bookmarkEnd w:id="17"/>
    </w:p>
    <w:p w:rsidR="00010A8E" w:rsidRPr="00882E9B" w:rsidRDefault="00BA7A21" w:rsidP="00ED4B03">
      <w:r w:rsidRPr="00882E9B">
        <w:t xml:space="preserve">Windows Home Server </w:t>
      </w:r>
      <w:r w:rsidR="00A00A7E" w:rsidRPr="00882E9B">
        <w:t xml:space="preserve">proactively checks the health of all files stored in the shared folders during a migration pass. If any issues are discovered, a yellow health notification will be </w:t>
      </w:r>
      <w:r w:rsidR="00944BA9" w:rsidRPr="00882E9B">
        <w:t>issued</w:t>
      </w:r>
      <w:r w:rsidR="00A00A7E" w:rsidRPr="00882E9B">
        <w:t xml:space="preserve"> containing a detailed conflict reason for each file</w:t>
      </w:r>
      <w:r w:rsidR="00010A8E" w:rsidRPr="00882E9B">
        <w:t xml:space="preserve">. </w:t>
      </w:r>
    </w:p>
    <w:p w:rsidR="00AD3DDD" w:rsidRPr="00882E9B" w:rsidRDefault="00AD3DDD" w:rsidP="00AD3DDD">
      <w:pPr>
        <w:spacing w:before="0" w:after="68" w:line="276" w:lineRule="auto"/>
      </w:pPr>
    </w:p>
    <w:p w:rsidR="00882E9B" w:rsidRDefault="00AD3DDD" w:rsidP="002F16BC">
      <w:pPr>
        <w:spacing w:before="0" w:after="240" w:line="276" w:lineRule="auto"/>
      </w:pPr>
      <w:r w:rsidRPr="00882E9B">
        <w:t xml:space="preserve">Files on Windows Home Server cannot be migrated or duplicated while in-use by other applications that are running on Windows Home Server or on a home computer accessing files on the home server.  </w:t>
      </w:r>
      <w:r w:rsidR="00010A8E" w:rsidRPr="00882E9B">
        <w:t xml:space="preserve">One of the primary </w:t>
      </w:r>
      <w:r w:rsidR="00ED4B03" w:rsidRPr="00882E9B">
        <w:t>reasons</w:t>
      </w:r>
      <w:r w:rsidR="00010A8E" w:rsidRPr="00882E9B">
        <w:t xml:space="preserve"> for file conflicts is caused by f</w:t>
      </w:r>
      <w:r w:rsidR="00A00A7E" w:rsidRPr="00882E9B">
        <w:t xml:space="preserve">iles that remain open for more than 24 </w:t>
      </w:r>
      <w:r w:rsidR="00ED4B03" w:rsidRPr="00882E9B">
        <w:t>hours;</w:t>
      </w:r>
      <w:r w:rsidR="00010A8E" w:rsidRPr="00882E9B">
        <w:t xml:space="preserve"> these</w:t>
      </w:r>
      <w:r w:rsidR="00A00A7E" w:rsidRPr="00882E9B">
        <w:t xml:space="preserve"> are reported with a conflict of “File is open” as the Migrator </w:t>
      </w:r>
      <w:r w:rsidR="00ED4B03" w:rsidRPr="00882E9B">
        <w:t xml:space="preserve">service </w:t>
      </w:r>
      <w:r w:rsidR="00A00A7E" w:rsidRPr="00882E9B">
        <w:t xml:space="preserve">needs the files to be closed to allow </w:t>
      </w:r>
      <w:r w:rsidRPr="00882E9B">
        <w:t xml:space="preserve">migration or </w:t>
      </w:r>
      <w:r w:rsidR="00A00A7E" w:rsidRPr="00882E9B">
        <w:t>duplication to occur.</w:t>
      </w:r>
      <w:r w:rsidR="00A00A7E" w:rsidRPr="00882E9B" w:rsidDel="00F06098">
        <w:t xml:space="preserve"> </w:t>
      </w:r>
      <w:r w:rsidR="00010A8E" w:rsidRPr="00882E9B">
        <w:t xml:space="preserve">  Please close any open files </w:t>
      </w:r>
      <w:r w:rsidR="0048319B" w:rsidRPr="00882E9B">
        <w:t>to enable the Migrator service to work properly.</w:t>
      </w:r>
    </w:p>
    <w:p w:rsidR="00882E9B" w:rsidRPr="00ED4B03" w:rsidRDefault="00882E9B" w:rsidP="00AD3DDD">
      <w:pPr>
        <w:spacing w:before="0" w:after="68" w:line="276" w:lineRule="auto"/>
      </w:pPr>
      <w:r>
        <w:t xml:space="preserve">For more information about other types of file conflicts, see the </w:t>
      </w:r>
      <w:hyperlink r:id="rId20" w:history="1">
        <w:r w:rsidRPr="00882E9B">
          <w:rPr>
            <w:rStyle w:val="Hyperlink"/>
            <w:sz w:val="20"/>
            <w:szCs w:val="20"/>
          </w:rPr>
          <w:t>Microsoft Web site</w:t>
        </w:r>
      </w:hyperlink>
      <w:r>
        <w:t xml:space="preserve"> at </w:t>
      </w:r>
      <w:hyperlink r:id="rId21" w:history="1">
        <w:r w:rsidRPr="00375120">
          <w:rPr>
            <w:rStyle w:val="Hyperlink"/>
            <w:sz w:val="20"/>
            <w:szCs w:val="20"/>
          </w:rPr>
          <w:t>http://go.microsoft.com/fwlink/?LinkId=119695</w:t>
        </w:r>
      </w:hyperlink>
      <w:r>
        <w:t xml:space="preserve"> </w:t>
      </w:r>
    </w:p>
    <w:p w:rsidR="00506842" w:rsidRDefault="00506842">
      <w:pPr>
        <w:spacing w:before="0" w:after="0" w:line="240" w:lineRule="auto"/>
        <w:rPr>
          <w:b/>
          <w:sz w:val="40"/>
          <w:szCs w:val="40"/>
        </w:rPr>
      </w:pPr>
      <w:r>
        <w:br w:type="page"/>
      </w:r>
    </w:p>
    <w:p w:rsidR="00950F0D" w:rsidRDefault="00950F0D" w:rsidP="002F16BC">
      <w:pPr>
        <w:pStyle w:val="Heading1"/>
      </w:pPr>
      <w:bookmarkStart w:id="18" w:name="_Toc205267461"/>
      <w:r>
        <w:lastRenderedPageBreak/>
        <w:t>Additional Tips</w:t>
      </w:r>
      <w:bookmarkEnd w:id="18"/>
    </w:p>
    <w:p w:rsidR="00950F0D" w:rsidRDefault="00950F0D" w:rsidP="00950F0D">
      <w:r>
        <w:t>Following are a few additional tips and techniques for situations that you may run into with Windows Home Server Server Storage after upgrading to Windows Home Server Power Pack 1.</w:t>
      </w:r>
    </w:p>
    <w:p w:rsidR="00950F0D" w:rsidRDefault="00950F0D" w:rsidP="00506842">
      <w:pPr>
        <w:pStyle w:val="Heading2"/>
      </w:pPr>
      <w:bookmarkStart w:id="19" w:name="_Toc205267462"/>
      <w:r>
        <w:t>Viewing Orphan Shadow Files</w:t>
      </w:r>
      <w:bookmarkEnd w:id="19"/>
    </w:p>
    <w:p w:rsidR="00950F0D" w:rsidRPr="00950F0D" w:rsidRDefault="00950F0D" w:rsidP="00950F0D">
      <w:r w:rsidRPr="00950F0D">
        <w:t xml:space="preserve">Windows Home Server with Power Pack 1 proactively searches for orphan shadows on home server hard drives, and places them in an application folder on the primary data partition.  Orphan shadows could get created when hard drives appeared as ‘missing’ on home server systems running the initial release of Windows Home Server.  Orphan shadows are secondary copies of files stored in shared folders and in certain circumstances these shadow files may not have been properly cleaned up when hard drives went ‘missing’.  </w:t>
      </w:r>
    </w:p>
    <w:p w:rsidR="00950F0D" w:rsidRPr="00950F0D" w:rsidRDefault="00950F0D" w:rsidP="00950F0D">
      <w:pPr>
        <w:pStyle w:val="ListParagraph"/>
        <w:spacing w:before="0" w:after="68" w:line="276" w:lineRule="auto"/>
        <w:ind w:left="0"/>
      </w:pPr>
    </w:p>
    <w:p w:rsidR="00950F0D" w:rsidRPr="00950F0D" w:rsidRDefault="00950F0D" w:rsidP="00950F0D">
      <w:pPr>
        <w:pStyle w:val="ListParagraph"/>
        <w:spacing w:before="0" w:after="68" w:line="276" w:lineRule="auto"/>
        <w:ind w:left="0"/>
      </w:pPr>
      <w:r w:rsidRPr="00950F0D">
        <w:t>During the installation of the Power Pack 1 update to a home server running the initial release of Windows Home Server, the hard drives are analyzed to look for any orphan shadow files.   If any orphan files are found they are stored in an application folder in the following location - D:\folders\{1618D36B-F4E7-4360-B070-A32070519DC9}\</w:t>
      </w:r>
    </w:p>
    <w:p w:rsidR="00950F0D" w:rsidRPr="00950F0D" w:rsidRDefault="00950F0D" w:rsidP="00950F0D">
      <w:pPr>
        <w:pStyle w:val="ListParagraph"/>
        <w:spacing w:before="0" w:after="68" w:line="276" w:lineRule="auto"/>
        <w:ind w:left="0"/>
        <w:rPr>
          <w:rFonts w:cs="Arial"/>
        </w:rPr>
      </w:pPr>
    </w:p>
    <w:p w:rsidR="00950F0D" w:rsidRPr="00950F0D" w:rsidRDefault="00950F0D" w:rsidP="00950F0D">
      <w:pPr>
        <w:spacing w:before="0" w:after="68" w:line="276" w:lineRule="auto"/>
      </w:pPr>
      <w:r w:rsidRPr="00950F0D">
        <w:t xml:space="preserve">The special location above will maintain the folder structure of the original file which allows the user to understand in which Shared Folder the original file was stored. </w:t>
      </w:r>
    </w:p>
    <w:p w:rsidR="00950F0D" w:rsidRDefault="00950F0D" w:rsidP="00950F0D">
      <w:pPr>
        <w:rPr>
          <w:rFonts w:cs="Arial"/>
        </w:rPr>
      </w:pPr>
    </w:p>
    <w:p w:rsidR="00950F0D" w:rsidRPr="00950F0D" w:rsidRDefault="00950F0D" w:rsidP="00950F0D">
      <w:pPr>
        <w:numPr>
          <w:ilvl w:val="0"/>
          <w:numId w:val="20"/>
        </w:numPr>
        <w:rPr>
          <w:rFonts w:cs="Arial"/>
        </w:rPr>
      </w:pPr>
      <w:r w:rsidRPr="00950F0D">
        <w:rPr>
          <w:rFonts w:cs="Arial"/>
          <w:b/>
          <w:bCs/>
          <w:kern w:val="0"/>
        </w:rPr>
        <w:t>To view any orphan shadow files</w:t>
      </w:r>
    </w:p>
    <w:p w:rsidR="00950F0D" w:rsidRDefault="00950F0D" w:rsidP="00950F0D">
      <w:pPr>
        <w:ind w:left="360"/>
      </w:pPr>
    </w:p>
    <w:p w:rsidR="00950F0D" w:rsidRDefault="00950F0D" w:rsidP="00950F0D">
      <w:pPr>
        <w:pStyle w:val="NumberedList1"/>
        <w:numPr>
          <w:ilvl w:val="0"/>
          <w:numId w:val="21"/>
        </w:numPr>
        <w:tabs>
          <w:tab w:val="left" w:pos="360"/>
        </w:tabs>
        <w:spacing w:line="360" w:lineRule="auto"/>
      </w:pPr>
      <w:r>
        <w:t xml:space="preserve">Run </w:t>
      </w:r>
      <w:r>
        <w:rPr>
          <w:b/>
        </w:rPr>
        <w:t>mstsc.exe</w:t>
      </w:r>
      <w:r>
        <w:t xml:space="preserve"> to start a Remote Desktop Connection session to your home server.</w:t>
      </w:r>
    </w:p>
    <w:p w:rsidR="00950F0D" w:rsidRDefault="00950F0D" w:rsidP="00950F0D">
      <w:pPr>
        <w:pStyle w:val="AlertLabel"/>
        <w:spacing w:line="360" w:lineRule="auto"/>
        <w:ind w:left="720"/>
      </w:pPr>
      <w:r>
        <w:rPr>
          <w:noProof/>
          <w:lang w:eastAsia="zh-TW"/>
        </w:rPr>
        <w:drawing>
          <wp:inline distT="0" distB="0" distL="0" distR="0">
            <wp:extent cx="224155" cy="172720"/>
            <wp:effectExtent l="19050" t="0" r="0" b="0"/>
            <wp:docPr id="30" name="Picture 195"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aution_dd"/>
                    <pic:cNvPicPr>
                      <a:picLocks noChangeAspect="1" noChangeArrowheads="1"/>
                    </pic:cNvPicPr>
                  </pic:nvPicPr>
                  <pic:blipFill>
                    <a:blip r:embed="rId22"/>
                    <a:srcRect/>
                    <a:stretch>
                      <a:fillRect/>
                    </a:stretch>
                  </pic:blipFill>
                  <pic:spPr bwMode="auto">
                    <a:xfrm>
                      <a:off x="0" y="0"/>
                      <a:ext cx="224155" cy="172720"/>
                    </a:xfrm>
                    <a:prstGeom prst="rect">
                      <a:avLst/>
                    </a:prstGeom>
                    <a:noFill/>
                    <a:ln w="9525">
                      <a:noFill/>
                      <a:miter lim="800000"/>
                      <a:headEnd/>
                      <a:tailEnd/>
                    </a:ln>
                  </pic:spPr>
                </pic:pic>
              </a:graphicData>
            </a:graphic>
          </wp:inline>
        </w:drawing>
      </w:r>
      <w:r>
        <w:t xml:space="preserve">Caution </w:t>
      </w:r>
    </w:p>
    <w:p w:rsidR="00950F0D" w:rsidRPr="00950F0D" w:rsidRDefault="00950F0D" w:rsidP="00950F0D">
      <w:pPr>
        <w:ind w:left="1080"/>
        <w:rPr>
          <w:rFonts w:cs="Arial"/>
        </w:rPr>
      </w:pPr>
      <w:r>
        <w:rPr>
          <w:rFonts w:cs="Arial"/>
        </w:rPr>
        <w:t xml:space="preserve">Be careful when using a Remote Desktop Connection to your home server. </w:t>
      </w:r>
      <w:r w:rsidRPr="00950F0D">
        <w:rPr>
          <w:rFonts w:cs="Arial"/>
        </w:rPr>
        <w:t xml:space="preserve">You can damage Windows Home Server functionality if you use it incorrectly. </w:t>
      </w:r>
    </w:p>
    <w:p w:rsidR="00950F0D" w:rsidRPr="00950F0D" w:rsidRDefault="00950F0D" w:rsidP="00950F0D">
      <w:pPr>
        <w:ind w:left="1080"/>
        <w:rPr>
          <w:rFonts w:cs="Arial"/>
        </w:rPr>
      </w:pPr>
    </w:p>
    <w:p w:rsidR="00950F0D" w:rsidRPr="00950F0D" w:rsidRDefault="00950F0D" w:rsidP="00950F0D">
      <w:pPr>
        <w:pStyle w:val="ListParagraph"/>
        <w:numPr>
          <w:ilvl w:val="0"/>
          <w:numId w:val="21"/>
        </w:numPr>
        <w:spacing w:line="360" w:lineRule="auto"/>
      </w:pPr>
      <w:r w:rsidRPr="00950F0D">
        <w:rPr>
          <w:rFonts w:cs="Arial"/>
        </w:rPr>
        <w:t xml:space="preserve">Open </w:t>
      </w:r>
      <w:r w:rsidRPr="00950F0D">
        <w:rPr>
          <w:rFonts w:cs="Arial"/>
          <w:b/>
        </w:rPr>
        <w:t>Windows Explorer</w:t>
      </w:r>
      <w:r w:rsidRPr="00950F0D">
        <w:rPr>
          <w:rFonts w:cs="Arial"/>
        </w:rPr>
        <w:t xml:space="preserve"> and navigate to </w:t>
      </w:r>
      <w:r w:rsidRPr="00950F0D">
        <w:rPr>
          <w:b/>
        </w:rPr>
        <w:t>D:\folders\{1618D36B-F4E7-4360-B070-A32070519DC9}\</w:t>
      </w:r>
      <w:r w:rsidRPr="00950F0D">
        <w:t xml:space="preserve"> </w:t>
      </w:r>
    </w:p>
    <w:p w:rsidR="00950F0D" w:rsidRPr="00506842" w:rsidRDefault="00950F0D" w:rsidP="00A1605D">
      <w:pPr>
        <w:pStyle w:val="Heading2"/>
      </w:pPr>
      <w:bookmarkStart w:id="20" w:name="_Toc205267463"/>
      <w:r w:rsidRPr="00506842">
        <w:lastRenderedPageBreak/>
        <w:t>Disabling Volume ShadowCopy Services</w:t>
      </w:r>
      <w:bookmarkEnd w:id="20"/>
    </w:p>
    <w:p w:rsidR="00B60307" w:rsidRDefault="00B60307" w:rsidP="00B60307">
      <w:r>
        <w:t xml:space="preserve">The initial release of Windows Home Server used Volume ShadowCopy Services to support Previous Versions functionality for files stored in Shared Folders on the home server. Windows Home Server triggered a snapshot every 12 hours, enabling users to access previous versions of files stored in Shared Folders on a home server, through the Previous Versions functionality available in some Windows client operating system editions. </w:t>
      </w:r>
    </w:p>
    <w:p w:rsidR="00EF6A88" w:rsidRDefault="00EF6A88" w:rsidP="00EF6A88">
      <w:r>
        <w:t>The new media editions</w:t>
      </w:r>
      <w:r w:rsidR="00B60307">
        <w:t xml:space="preserve"> of</w:t>
      </w:r>
      <w:r>
        <w:t xml:space="preserve"> </w:t>
      </w:r>
      <w:r w:rsidR="00950F0D" w:rsidRPr="00950F0D">
        <w:t xml:space="preserve">Windows Home Server Power Pack 1 </w:t>
      </w:r>
      <w:r>
        <w:t xml:space="preserve">ship with Volume ShadowCopy Services for home server Shared Folders turned off.  If you purchased the initial version of Windows Home Server and upgraded to Power Pack 1, then this feature is still </w:t>
      </w:r>
      <w:r w:rsidR="00B60307">
        <w:t>turned on and may take up considerable storage space on your home server.</w:t>
      </w:r>
      <w:r>
        <w:t xml:space="preserve">  The amount of space taken up by ‘System’ in the </w:t>
      </w:r>
      <w:r w:rsidR="00B60307">
        <w:t xml:space="preserve">Server Storage </w:t>
      </w:r>
      <w:r>
        <w:t xml:space="preserve">pie chart includes the space used </w:t>
      </w:r>
      <w:r w:rsidR="00B60307">
        <w:t xml:space="preserve">by </w:t>
      </w:r>
      <w:r w:rsidRPr="008A17A8">
        <w:t>volume shadow copies,</w:t>
      </w:r>
      <w:r>
        <w:t xml:space="preserve"> which in some cases can be significant.</w:t>
      </w:r>
    </w:p>
    <w:p w:rsidR="00950F0D" w:rsidRPr="00ED4B03" w:rsidRDefault="00950F0D" w:rsidP="00950F0D">
      <w:pPr>
        <w:spacing w:before="0" w:after="15" w:line="240" w:lineRule="auto"/>
        <w:rPr>
          <w:rFonts w:cs="Arial"/>
          <w:color w:val="000000"/>
          <w:kern w:val="0"/>
          <w:highlight w:val="yellow"/>
        </w:rPr>
      </w:pPr>
    </w:p>
    <w:p w:rsidR="00EF6A88" w:rsidRDefault="00EF6A88" w:rsidP="00EF6A88">
      <w:pPr>
        <w:numPr>
          <w:ilvl w:val="0"/>
          <w:numId w:val="20"/>
        </w:numPr>
        <w:rPr>
          <w:rFonts w:cs="Arial"/>
          <w:color w:val="1F497D"/>
        </w:rPr>
      </w:pPr>
      <w:r>
        <w:rPr>
          <w:rFonts w:cs="Arial"/>
          <w:b/>
          <w:bCs/>
          <w:kern w:val="0"/>
        </w:rPr>
        <w:t>Disabling Volume ShadowCopy Services and reclaiming the disk space</w:t>
      </w:r>
    </w:p>
    <w:p w:rsidR="00EF6A88" w:rsidRDefault="00EF6A88" w:rsidP="00EF6A88">
      <w:pPr>
        <w:ind w:left="360"/>
      </w:pPr>
    </w:p>
    <w:p w:rsidR="00EF6A88" w:rsidRDefault="00EF6A88" w:rsidP="00EF6A88">
      <w:pPr>
        <w:pStyle w:val="NumberedList1"/>
        <w:numPr>
          <w:ilvl w:val="0"/>
          <w:numId w:val="22"/>
        </w:numPr>
        <w:tabs>
          <w:tab w:val="left" w:pos="360"/>
        </w:tabs>
        <w:spacing w:line="360" w:lineRule="auto"/>
      </w:pPr>
      <w:r>
        <w:t xml:space="preserve">Run </w:t>
      </w:r>
      <w:r>
        <w:rPr>
          <w:b/>
        </w:rPr>
        <w:t>mstsc.exe</w:t>
      </w:r>
      <w:r>
        <w:t xml:space="preserve"> to start a Remote Desktop Connection session to your home server.</w:t>
      </w:r>
    </w:p>
    <w:p w:rsidR="00EF6A88" w:rsidRDefault="00EF6A88" w:rsidP="00EF6A88">
      <w:pPr>
        <w:pStyle w:val="AlertLabel"/>
        <w:spacing w:line="360" w:lineRule="auto"/>
        <w:ind w:left="720"/>
      </w:pPr>
      <w:r>
        <w:rPr>
          <w:noProof/>
          <w:lang w:eastAsia="zh-TW"/>
        </w:rPr>
        <w:drawing>
          <wp:inline distT="0" distB="0" distL="0" distR="0">
            <wp:extent cx="224155" cy="172720"/>
            <wp:effectExtent l="19050" t="0" r="0" b="0"/>
            <wp:docPr id="31" name="Picture 195" descr="caution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aution_dd"/>
                    <pic:cNvPicPr>
                      <a:picLocks noChangeAspect="1" noChangeArrowheads="1"/>
                    </pic:cNvPicPr>
                  </pic:nvPicPr>
                  <pic:blipFill>
                    <a:blip r:embed="rId22"/>
                    <a:srcRect/>
                    <a:stretch>
                      <a:fillRect/>
                    </a:stretch>
                  </pic:blipFill>
                  <pic:spPr bwMode="auto">
                    <a:xfrm>
                      <a:off x="0" y="0"/>
                      <a:ext cx="224155" cy="172720"/>
                    </a:xfrm>
                    <a:prstGeom prst="rect">
                      <a:avLst/>
                    </a:prstGeom>
                    <a:noFill/>
                    <a:ln w="9525">
                      <a:noFill/>
                      <a:miter lim="800000"/>
                      <a:headEnd/>
                      <a:tailEnd/>
                    </a:ln>
                  </pic:spPr>
                </pic:pic>
              </a:graphicData>
            </a:graphic>
          </wp:inline>
        </w:drawing>
      </w:r>
      <w:r>
        <w:t xml:space="preserve">Caution </w:t>
      </w:r>
    </w:p>
    <w:p w:rsidR="00EF6A88" w:rsidRDefault="00EF6A88" w:rsidP="00EF6A88">
      <w:pPr>
        <w:ind w:left="1080"/>
        <w:rPr>
          <w:rFonts w:cs="Arial"/>
        </w:rPr>
      </w:pPr>
      <w:r>
        <w:rPr>
          <w:rFonts w:cs="Arial"/>
        </w:rPr>
        <w:t xml:space="preserve">Be careful when using a Remote Desktop Connection to your home server. You can damage Windows Home Server functionality if you use it incorrectly. </w:t>
      </w:r>
    </w:p>
    <w:p w:rsidR="00EF6A88" w:rsidRDefault="00EF6A88" w:rsidP="00EF6A88">
      <w:pPr>
        <w:ind w:left="1080"/>
        <w:rPr>
          <w:rFonts w:cs="Arial"/>
        </w:rPr>
      </w:pPr>
    </w:p>
    <w:p w:rsidR="00EF6A88" w:rsidRDefault="00EF6A88" w:rsidP="00EF6A88">
      <w:pPr>
        <w:pStyle w:val="ListParagraph"/>
        <w:numPr>
          <w:ilvl w:val="0"/>
          <w:numId w:val="22"/>
        </w:numPr>
        <w:spacing w:line="360" w:lineRule="auto"/>
        <w:rPr>
          <w:rFonts w:cs="Arial"/>
          <w:b/>
        </w:rPr>
      </w:pPr>
      <w:r>
        <w:rPr>
          <w:rFonts w:cs="Arial"/>
        </w:rPr>
        <w:t xml:space="preserve">Open a Command Prompt, Click </w:t>
      </w:r>
      <w:r>
        <w:rPr>
          <w:rFonts w:cs="Arial"/>
          <w:b/>
        </w:rPr>
        <w:t>Start</w:t>
      </w:r>
      <w:r>
        <w:rPr>
          <w:rFonts w:cs="Arial"/>
        </w:rPr>
        <w:t xml:space="preserve">, </w:t>
      </w:r>
      <w:r>
        <w:rPr>
          <w:rFonts w:cs="Arial"/>
          <w:b/>
        </w:rPr>
        <w:t xml:space="preserve">Run </w:t>
      </w:r>
      <w:r>
        <w:rPr>
          <w:rFonts w:cs="Arial"/>
        </w:rPr>
        <w:t xml:space="preserve">and type </w:t>
      </w:r>
      <w:r>
        <w:rPr>
          <w:rFonts w:cs="Arial"/>
          <w:b/>
        </w:rPr>
        <w:t>CMD</w:t>
      </w:r>
    </w:p>
    <w:p w:rsidR="00EF6A88" w:rsidRDefault="00EF6A88" w:rsidP="00EF6A88">
      <w:pPr>
        <w:pStyle w:val="ListParagraph"/>
        <w:numPr>
          <w:ilvl w:val="0"/>
          <w:numId w:val="22"/>
        </w:numPr>
        <w:spacing w:line="360" w:lineRule="auto"/>
        <w:rPr>
          <w:rFonts w:cs="Arial"/>
          <w:b/>
        </w:rPr>
      </w:pPr>
      <w:r>
        <w:rPr>
          <w:rFonts w:cs="Arial"/>
        </w:rPr>
        <w:t>To delete all of the existing volume shadow copy snapshots</w:t>
      </w:r>
      <w:r w:rsidR="00CC57C5">
        <w:rPr>
          <w:rFonts w:cs="Arial"/>
        </w:rPr>
        <w:t xml:space="preserve"> and reclaim the disk space used by the snapshots</w:t>
      </w:r>
      <w:r>
        <w:rPr>
          <w:rFonts w:cs="Arial"/>
        </w:rPr>
        <w:t xml:space="preserve">, type </w:t>
      </w:r>
      <w:r w:rsidRPr="00EF6A88">
        <w:rPr>
          <w:rFonts w:cs="Arial"/>
          <w:b/>
        </w:rPr>
        <w:t xml:space="preserve">vssadmin delete shadows </w:t>
      </w:r>
      <w:r>
        <w:rPr>
          <w:rFonts w:cs="Arial"/>
          <w:b/>
        </w:rPr>
        <w:t>/all</w:t>
      </w:r>
    </w:p>
    <w:p w:rsidR="00EF6A88" w:rsidRPr="00EF6A88" w:rsidRDefault="00EF6A88" w:rsidP="00EF6A88">
      <w:pPr>
        <w:pStyle w:val="ListParagraph"/>
        <w:numPr>
          <w:ilvl w:val="0"/>
          <w:numId w:val="22"/>
        </w:numPr>
        <w:spacing w:line="360" w:lineRule="auto"/>
        <w:rPr>
          <w:rFonts w:cs="Arial"/>
          <w:b/>
        </w:rPr>
      </w:pPr>
      <w:r>
        <w:rPr>
          <w:rFonts w:cs="Arial"/>
        </w:rPr>
        <w:t xml:space="preserve">To disable the Windows Home Server storage manager service from taking future snapshots, type </w:t>
      </w:r>
      <w:r w:rsidR="00CC57C5">
        <w:rPr>
          <w:rFonts w:cs="Arial"/>
          <w:b/>
        </w:rPr>
        <w:t>regedit</w:t>
      </w:r>
    </w:p>
    <w:p w:rsidR="00EF6A88" w:rsidRPr="00EF6A88" w:rsidRDefault="00EF6A88" w:rsidP="00CC57C5">
      <w:pPr>
        <w:pStyle w:val="ListParagraph"/>
        <w:numPr>
          <w:ilvl w:val="0"/>
          <w:numId w:val="22"/>
        </w:numPr>
        <w:spacing w:line="360" w:lineRule="auto"/>
        <w:rPr>
          <w:rFonts w:cs="Arial"/>
          <w:b/>
        </w:rPr>
      </w:pPr>
      <w:r w:rsidRPr="00EF6A88">
        <w:rPr>
          <w:rFonts w:cs="Arial"/>
        </w:rPr>
        <w:t>Navigate to</w:t>
      </w:r>
      <w:r w:rsidRPr="00EF6A88">
        <w:rPr>
          <w:rFonts w:cs="Arial"/>
          <w:b/>
        </w:rPr>
        <w:t xml:space="preserve"> HKEY_LOCAL_MACHINE\SOFTWARE\Microsoft\Windows Home Server\Storage Manager\Volumes.</w:t>
      </w:r>
    </w:p>
    <w:p w:rsidR="00EF6A88" w:rsidRPr="00EF6A88" w:rsidRDefault="00EF6A88" w:rsidP="00EF6A88">
      <w:pPr>
        <w:pStyle w:val="ListParagraph"/>
        <w:numPr>
          <w:ilvl w:val="0"/>
          <w:numId w:val="22"/>
        </w:numPr>
        <w:spacing w:line="360" w:lineRule="auto"/>
        <w:rPr>
          <w:rFonts w:cs="Arial"/>
          <w:b/>
        </w:rPr>
      </w:pPr>
      <w:r w:rsidRPr="00EF6A88">
        <w:rPr>
          <w:rFonts w:cs="Arial"/>
        </w:rPr>
        <w:t>Find a sub key which has a</w:t>
      </w:r>
      <w:r>
        <w:rPr>
          <w:rFonts w:cs="Arial"/>
          <w:b/>
        </w:rPr>
        <w:t xml:space="preserve"> </w:t>
      </w:r>
      <w:r w:rsidRPr="00EF6A88">
        <w:rPr>
          <w:rFonts w:cs="Arial"/>
          <w:b/>
        </w:rPr>
        <w:t xml:space="preserve">MountPoint </w:t>
      </w:r>
      <w:r w:rsidRPr="00EF6A88">
        <w:rPr>
          <w:rFonts w:cs="Arial"/>
        </w:rPr>
        <w:t xml:space="preserve">value equal to </w:t>
      </w:r>
      <w:r w:rsidRPr="00EF6A88">
        <w:rPr>
          <w:rFonts w:cs="Arial"/>
          <w:b/>
        </w:rPr>
        <w:t xml:space="preserve">D: </w:t>
      </w:r>
    </w:p>
    <w:p w:rsidR="00EF6A88" w:rsidRDefault="00EF6A88" w:rsidP="00EF6A88">
      <w:pPr>
        <w:pStyle w:val="ListParagraph"/>
        <w:numPr>
          <w:ilvl w:val="0"/>
          <w:numId w:val="22"/>
        </w:numPr>
        <w:spacing w:line="360" w:lineRule="auto"/>
        <w:rPr>
          <w:rFonts w:cs="Arial"/>
          <w:b/>
        </w:rPr>
      </w:pPr>
      <w:r w:rsidRPr="00EF6A88">
        <w:rPr>
          <w:rFonts w:cs="Arial"/>
        </w:rPr>
        <w:t>Under that key set the value of</w:t>
      </w:r>
      <w:r w:rsidRPr="00EF6A88">
        <w:rPr>
          <w:rFonts w:cs="Arial"/>
          <w:b/>
        </w:rPr>
        <w:t xml:space="preserve"> SnapPeriod </w:t>
      </w:r>
      <w:r w:rsidRPr="00EF6A88">
        <w:rPr>
          <w:rFonts w:cs="Arial"/>
        </w:rPr>
        <w:t>to</w:t>
      </w:r>
      <w:r>
        <w:rPr>
          <w:rFonts w:cs="Arial"/>
          <w:b/>
        </w:rPr>
        <w:t xml:space="preserve"> 0</w:t>
      </w:r>
    </w:p>
    <w:p w:rsidR="002F16BC" w:rsidRDefault="002F16BC">
      <w:pPr>
        <w:spacing w:before="0" w:after="0" w:line="240" w:lineRule="auto"/>
        <w:rPr>
          <w:b/>
          <w:sz w:val="28"/>
          <w:szCs w:val="28"/>
        </w:rPr>
      </w:pPr>
      <w:r>
        <w:br w:type="page"/>
      </w:r>
    </w:p>
    <w:p w:rsidR="00E46F94" w:rsidRDefault="00E46F94" w:rsidP="00AA67A1">
      <w:pPr>
        <w:pStyle w:val="Heading1"/>
      </w:pPr>
      <w:bookmarkStart w:id="21" w:name="_Toc177450285"/>
      <w:bookmarkStart w:id="22" w:name="_Toc205267464"/>
      <w:bookmarkEnd w:id="12"/>
      <w:r>
        <w:lastRenderedPageBreak/>
        <w:t>More Information</w:t>
      </w:r>
      <w:bookmarkEnd w:id="21"/>
      <w:bookmarkEnd w:id="22"/>
    </w:p>
    <w:p w:rsidR="00E46F94" w:rsidRDefault="00E46F94" w:rsidP="00AA67A1"/>
    <w:p w:rsidR="00E46F94" w:rsidRDefault="00E46F94" w:rsidP="00AA67A1">
      <w:r>
        <w:t>For more information about Windows</w:t>
      </w:r>
      <w:r>
        <w:rPr>
          <w:vertAlign w:val="superscript"/>
        </w:rPr>
        <w:t xml:space="preserve"> </w:t>
      </w:r>
      <w:r>
        <w:t xml:space="preserve">Home Server, see the </w:t>
      </w:r>
      <w:hyperlink r:id="rId23" w:history="1">
        <w:r w:rsidRPr="00A06E19">
          <w:rPr>
            <w:rStyle w:val="Hyperlink"/>
            <w:sz w:val="20"/>
          </w:rPr>
          <w:t>Microsoft Web site</w:t>
        </w:r>
      </w:hyperlink>
      <w:r>
        <w:t xml:space="preserve"> at </w:t>
      </w:r>
      <w:r w:rsidRPr="002116AE">
        <w:rPr>
          <w:szCs w:val="18"/>
        </w:rPr>
        <w:t>http://go.microsoft.com/fwlink/?LinkId=100260</w:t>
      </w:r>
      <w:r w:rsidR="002116AE">
        <w:t>.</w:t>
      </w:r>
    </w:p>
    <w:p w:rsidR="00E46F94" w:rsidRDefault="00E46F94" w:rsidP="00AA67A1"/>
    <w:p w:rsidR="00E46F94" w:rsidRDefault="00E46F94" w:rsidP="00AA67A1">
      <w:r>
        <w:t xml:space="preserve">For more information about Windows Home Server Drive Extender, see the </w:t>
      </w:r>
      <w:hyperlink r:id="rId24" w:history="1">
        <w:r w:rsidRPr="002116AE">
          <w:rPr>
            <w:rStyle w:val="Hyperlink"/>
            <w:sz w:val="20"/>
            <w:szCs w:val="20"/>
          </w:rPr>
          <w:t>Community Forums</w:t>
        </w:r>
      </w:hyperlink>
      <w:r>
        <w:t xml:space="preserve"> at: </w:t>
      </w:r>
      <w:r w:rsidRPr="002116AE">
        <w:rPr>
          <w:szCs w:val="18"/>
        </w:rPr>
        <w:t>http://go.microsoft.com/fwlink/?LinkId=100263</w:t>
      </w:r>
      <w:r w:rsidR="002116AE">
        <w:rPr>
          <w:szCs w:val="18"/>
        </w:rPr>
        <w:t>.</w:t>
      </w:r>
    </w:p>
    <w:p w:rsidR="00E46F94" w:rsidRDefault="00E46F94" w:rsidP="00AA67A1">
      <w:pPr>
        <w:pStyle w:val="NumberedList1"/>
        <w:numPr>
          <w:ilvl w:val="0"/>
          <w:numId w:val="0"/>
        </w:numPr>
        <w:tabs>
          <w:tab w:val="left" w:pos="360"/>
        </w:tabs>
        <w:ind w:left="360" w:hanging="360"/>
      </w:pPr>
    </w:p>
    <w:p w:rsidR="00E46F94" w:rsidRDefault="00E46F94" w:rsidP="005368D7"/>
    <w:p w:rsidR="00E46F94" w:rsidRDefault="00E46F94" w:rsidP="00385D68">
      <w:pPr>
        <w:pStyle w:val="NumberedList1"/>
        <w:numPr>
          <w:ilvl w:val="0"/>
          <w:numId w:val="0"/>
        </w:numPr>
        <w:tabs>
          <w:tab w:val="left" w:pos="360"/>
        </w:tabs>
        <w:ind w:left="360" w:hanging="360"/>
      </w:pPr>
    </w:p>
    <w:sectPr w:rsidR="00E46F94" w:rsidSect="00067F3E">
      <w:headerReference w:type="default" r:id="rId25"/>
      <w:type w:val="oddPage"/>
      <w:pgSz w:w="12240" w:h="15840" w:code="1"/>
      <w:pgMar w:top="2160" w:right="2160" w:bottom="2160" w:left="2160" w:header="1800" w:footer="180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CB8" w:rsidRDefault="00BF6CB8">
      <w:r>
        <w:separator/>
      </w:r>
    </w:p>
  </w:endnote>
  <w:endnote w:type="continuationSeparator" w:id="1">
    <w:p w:rsidR="00BF6CB8" w:rsidRDefault="00BF6C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00022FF" w:usb1="C000205B" w:usb2="0000000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CB8" w:rsidRDefault="00BF6CB8">
      <w:r>
        <w:separator/>
      </w:r>
    </w:p>
  </w:footnote>
  <w:footnote w:type="continuationSeparator" w:id="1">
    <w:p w:rsidR="00BF6CB8" w:rsidRDefault="00BF6C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82F" w:rsidRPr="000A4A38" w:rsidRDefault="00BA082F" w:rsidP="000A4A38">
    <w:pPr>
      <w:pStyle w:val="Header"/>
    </w:pPr>
    <w:r w:rsidRPr="000A4A3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3.5pt" o:bullet="t">
        <v:imagedata r:id="rId1" o:title=""/>
      </v:shape>
    </w:pict>
  </w:numPicBullet>
  <w:numPicBullet w:numPicBulletId="1">
    <w:pict>
      <v:shape id="_x0000_i1030" type="#_x0000_t75" style="width:18pt;height:13.5pt" o:bullet="t">
        <v:imagedata r:id="rId2" o:title=""/>
      </v:shape>
    </w:pict>
  </w:numPicBullet>
  <w:numPicBullet w:numPicBulletId="2">
    <w:pict>
      <v:shape id="_x0000_i1031" type="#_x0000_t75" style="width:12pt;height:12pt" o:bullet="t">
        <v:imagedata r:id="rId3" o:title="clip_image001"/>
      </v:shape>
    </w:pict>
  </w:numPicBullet>
  <w:abstractNum w:abstractNumId="0">
    <w:nsid w:val="15836AE4"/>
    <w:multiLevelType w:val="hybridMultilevel"/>
    <w:tmpl w:val="0DA82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616DE"/>
    <w:multiLevelType w:val="multilevel"/>
    <w:tmpl w:val="04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
    <w:nsid w:val="1F751507"/>
    <w:multiLevelType w:val="hybridMultilevel"/>
    <w:tmpl w:val="E18A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1213B"/>
    <w:multiLevelType w:val="hybridMultilevel"/>
    <w:tmpl w:val="D04682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E4E2D6C"/>
    <w:multiLevelType w:val="multilevel"/>
    <w:tmpl w:val="F9B64988"/>
    <w:lvl w:ilvl="0">
      <w:start w:val="1"/>
      <w:numFmt w:val="decimal"/>
      <w:lvlText w:val="%1."/>
      <w:lvlJc w:val="left"/>
      <w:pPr>
        <w:tabs>
          <w:tab w:val="num" w:pos="720"/>
        </w:tabs>
        <w:ind w:left="720" w:hanging="360"/>
      </w:pPr>
      <w:rPr>
        <w:rFonts w:cs="Times New Roman"/>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F300049"/>
    <w:multiLevelType w:val="multilevel"/>
    <w:tmpl w:val="F9B64988"/>
    <w:lvl w:ilvl="0">
      <w:start w:val="1"/>
      <w:numFmt w:val="decimal"/>
      <w:lvlText w:val="%1."/>
      <w:lvlJc w:val="left"/>
      <w:pPr>
        <w:tabs>
          <w:tab w:val="num" w:pos="720"/>
        </w:tabs>
        <w:ind w:left="720" w:hanging="360"/>
      </w:pPr>
      <w:rPr>
        <w:rFonts w:cs="Times New Roman"/>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9070807"/>
    <w:multiLevelType w:val="hybridMultilevel"/>
    <w:tmpl w:val="398E7044"/>
    <w:lvl w:ilvl="0" w:tplc="763095DC">
      <w:start w:val="1"/>
      <w:numFmt w:val="bullet"/>
      <w:lvlText w:val=""/>
      <w:lvlPicBulletId w:val="2"/>
      <w:lvlJc w:val="left"/>
      <w:pPr>
        <w:tabs>
          <w:tab w:val="num" w:pos="360"/>
        </w:tabs>
        <w:ind w:left="360" w:hanging="360"/>
      </w:pPr>
      <w:rPr>
        <w:rFonts w:ascii="Symbol" w:hAnsi="Symbol" w:hint="default"/>
      </w:rPr>
    </w:lvl>
    <w:lvl w:ilvl="1" w:tplc="A5A420D2">
      <w:start w:val="1"/>
      <w:numFmt w:val="decimal"/>
      <w:lvlText w:val="%2."/>
      <w:lvlJc w:val="left"/>
      <w:pPr>
        <w:tabs>
          <w:tab w:val="num" w:pos="1440"/>
        </w:tabs>
        <w:ind w:left="1440" w:hanging="360"/>
      </w:pPr>
    </w:lvl>
    <w:lvl w:ilvl="2" w:tplc="97A87210">
      <w:start w:val="1"/>
      <w:numFmt w:val="decimal"/>
      <w:lvlText w:val="%3."/>
      <w:lvlJc w:val="left"/>
      <w:pPr>
        <w:tabs>
          <w:tab w:val="num" w:pos="2160"/>
        </w:tabs>
        <w:ind w:left="2160" w:hanging="360"/>
      </w:pPr>
    </w:lvl>
    <w:lvl w:ilvl="3" w:tplc="30EA09F0">
      <w:start w:val="1"/>
      <w:numFmt w:val="decimal"/>
      <w:lvlText w:val="%4."/>
      <w:lvlJc w:val="left"/>
      <w:pPr>
        <w:tabs>
          <w:tab w:val="num" w:pos="2880"/>
        </w:tabs>
        <w:ind w:left="2880" w:hanging="360"/>
      </w:pPr>
    </w:lvl>
    <w:lvl w:ilvl="4" w:tplc="7B980E38">
      <w:start w:val="1"/>
      <w:numFmt w:val="decimal"/>
      <w:lvlText w:val="%5."/>
      <w:lvlJc w:val="left"/>
      <w:pPr>
        <w:tabs>
          <w:tab w:val="num" w:pos="3600"/>
        </w:tabs>
        <w:ind w:left="3600" w:hanging="360"/>
      </w:pPr>
    </w:lvl>
    <w:lvl w:ilvl="5" w:tplc="E9FC116C">
      <w:start w:val="1"/>
      <w:numFmt w:val="decimal"/>
      <w:lvlText w:val="%6."/>
      <w:lvlJc w:val="left"/>
      <w:pPr>
        <w:tabs>
          <w:tab w:val="num" w:pos="4320"/>
        </w:tabs>
        <w:ind w:left="4320" w:hanging="360"/>
      </w:pPr>
    </w:lvl>
    <w:lvl w:ilvl="6" w:tplc="D1A89A40">
      <w:start w:val="1"/>
      <w:numFmt w:val="decimal"/>
      <w:lvlText w:val="%7."/>
      <w:lvlJc w:val="left"/>
      <w:pPr>
        <w:tabs>
          <w:tab w:val="num" w:pos="5040"/>
        </w:tabs>
        <w:ind w:left="5040" w:hanging="360"/>
      </w:pPr>
    </w:lvl>
    <w:lvl w:ilvl="7" w:tplc="1F82456E">
      <w:start w:val="1"/>
      <w:numFmt w:val="decimal"/>
      <w:lvlText w:val="%8."/>
      <w:lvlJc w:val="left"/>
      <w:pPr>
        <w:tabs>
          <w:tab w:val="num" w:pos="5760"/>
        </w:tabs>
        <w:ind w:left="5760" w:hanging="360"/>
      </w:pPr>
    </w:lvl>
    <w:lvl w:ilvl="8" w:tplc="E8800016">
      <w:start w:val="1"/>
      <w:numFmt w:val="decimal"/>
      <w:lvlText w:val="%9."/>
      <w:lvlJc w:val="left"/>
      <w:pPr>
        <w:tabs>
          <w:tab w:val="num" w:pos="6480"/>
        </w:tabs>
        <w:ind w:left="6480" w:hanging="360"/>
      </w:pPr>
    </w:lvl>
  </w:abstractNum>
  <w:abstractNum w:abstractNumId="7">
    <w:nsid w:val="3F80547D"/>
    <w:multiLevelType w:val="hybridMultilevel"/>
    <w:tmpl w:val="1130B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8524D8"/>
    <w:multiLevelType w:val="hybridMultilevel"/>
    <w:tmpl w:val="7D74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054193"/>
    <w:multiLevelType w:val="hybridMultilevel"/>
    <w:tmpl w:val="B624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1">
    <w:nsid w:val="4AE87224"/>
    <w:multiLevelType w:val="hybridMultilevel"/>
    <w:tmpl w:val="2BD27A02"/>
    <w:lvl w:ilvl="0" w:tplc="FD60F838">
      <w:start w:val="1"/>
      <w:numFmt w:val="bullet"/>
      <w:lvlText w:val=""/>
      <w:lvlPicBulletId w:val="2"/>
      <w:lvlJc w:val="left"/>
      <w:pPr>
        <w:tabs>
          <w:tab w:val="num" w:pos="360"/>
        </w:tabs>
        <w:ind w:left="360" w:hanging="360"/>
      </w:pPr>
      <w:rPr>
        <w:rFonts w:ascii="Symbol" w:hAnsi="Symbol" w:hint="default"/>
      </w:rPr>
    </w:lvl>
    <w:lvl w:ilvl="1" w:tplc="31F60B16">
      <w:start w:val="1"/>
      <w:numFmt w:val="decimal"/>
      <w:lvlText w:val="%2."/>
      <w:lvlJc w:val="left"/>
      <w:pPr>
        <w:tabs>
          <w:tab w:val="num" w:pos="1440"/>
        </w:tabs>
        <w:ind w:left="1440" w:hanging="360"/>
      </w:pPr>
    </w:lvl>
    <w:lvl w:ilvl="2" w:tplc="911E978A">
      <w:start w:val="1"/>
      <w:numFmt w:val="decimal"/>
      <w:lvlText w:val="%3."/>
      <w:lvlJc w:val="left"/>
      <w:pPr>
        <w:tabs>
          <w:tab w:val="num" w:pos="2160"/>
        </w:tabs>
        <w:ind w:left="2160" w:hanging="360"/>
      </w:pPr>
    </w:lvl>
    <w:lvl w:ilvl="3" w:tplc="FA12310A">
      <w:start w:val="1"/>
      <w:numFmt w:val="decimal"/>
      <w:lvlText w:val="%4."/>
      <w:lvlJc w:val="left"/>
      <w:pPr>
        <w:tabs>
          <w:tab w:val="num" w:pos="2880"/>
        </w:tabs>
        <w:ind w:left="2880" w:hanging="360"/>
      </w:pPr>
    </w:lvl>
    <w:lvl w:ilvl="4" w:tplc="B10A6B40">
      <w:start w:val="1"/>
      <w:numFmt w:val="decimal"/>
      <w:lvlText w:val="%5."/>
      <w:lvlJc w:val="left"/>
      <w:pPr>
        <w:tabs>
          <w:tab w:val="num" w:pos="3600"/>
        </w:tabs>
        <w:ind w:left="3600" w:hanging="360"/>
      </w:pPr>
    </w:lvl>
    <w:lvl w:ilvl="5" w:tplc="FBEE9C20">
      <w:start w:val="1"/>
      <w:numFmt w:val="decimal"/>
      <w:lvlText w:val="%6."/>
      <w:lvlJc w:val="left"/>
      <w:pPr>
        <w:tabs>
          <w:tab w:val="num" w:pos="4320"/>
        </w:tabs>
        <w:ind w:left="4320" w:hanging="360"/>
      </w:pPr>
    </w:lvl>
    <w:lvl w:ilvl="6" w:tplc="F790CFCC">
      <w:start w:val="1"/>
      <w:numFmt w:val="decimal"/>
      <w:lvlText w:val="%7."/>
      <w:lvlJc w:val="left"/>
      <w:pPr>
        <w:tabs>
          <w:tab w:val="num" w:pos="5040"/>
        </w:tabs>
        <w:ind w:left="5040" w:hanging="360"/>
      </w:pPr>
    </w:lvl>
    <w:lvl w:ilvl="7" w:tplc="72B64DB0">
      <w:start w:val="1"/>
      <w:numFmt w:val="decimal"/>
      <w:lvlText w:val="%8."/>
      <w:lvlJc w:val="left"/>
      <w:pPr>
        <w:tabs>
          <w:tab w:val="num" w:pos="5760"/>
        </w:tabs>
        <w:ind w:left="5760" w:hanging="360"/>
      </w:pPr>
    </w:lvl>
    <w:lvl w:ilvl="8" w:tplc="D8C0C062">
      <w:start w:val="1"/>
      <w:numFmt w:val="decimal"/>
      <w:lvlText w:val="%9."/>
      <w:lvlJc w:val="left"/>
      <w:pPr>
        <w:tabs>
          <w:tab w:val="num" w:pos="6480"/>
        </w:tabs>
        <w:ind w:left="6480" w:hanging="360"/>
      </w:pPr>
    </w:lvl>
  </w:abstractNum>
  <w:abstractNum w:abstractNumId="12">
    <w:nsid w:val="5B701E7B"/>
    <w:multiLevelType w:val="hybridMultilevel"/>
    <w:tmpl w:val="3A8C8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D34426"/>
    <w:multiLevelType w:val="hybridMultilevel"/>
    <w:tmpl w:val="4A18EC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093BFE"/>
    <w:multiLevelType w:val="hybridMultilevel"/>
    <w:tmpl w:val="EF74D0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81389"/>
    <w:multiLevelType w:val="multilevel"/>
    <w:tmpl w:val="2F145F5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BE04C38"/>
    <w:multiLevelType w:val="singleLevel"/>
    <w:tmpl w:val="E41EEA0A"/>
    <w:lvl w:ilvl="0">
      <w:start w:val="1"/>
      <w:numFmt w:val="lowerLetter"/>
      <w:pStyle w:val="NumberedList2"/>
      <w:lvlText w:val="%1."/>
      <w:lvlJc w:val="left"/>
      <w:pPr>
        <w:tabs>
          <w:tab w:val="num" w:pos="720"/>
        </w:tabs>
        <w:ind w:left="720" w:hanging="360"/>
      </w:pPr>
      <w:rPr>
        <w:rFonts w:cs="Times New Roman" w:hint="default"/>
      </w:rPr>
    </w:lvl>
  </w:abstractNum>
  <w:abstractNum w:abstractNumId="17">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18">
    <w:nsid w:val="71BB74F4"/>
    <w:multiLevelType w:val="singleLevel"/>
    <w:tmpl w:val="72C0C128"/>
    <w:lvl w:ilvl="0">
      <w:start w:val="1"/>
      <w:numFmt w:val="decimal"/>
      <w:pStyle w:val="NumberedList1"/>
      <w:lvlText w:val="%1."/>
      <w:lvlJc w:val="left"/>
      <w:pPr>
        <w:tabs>
          <w:tab w:val="num" w:pos="360"/>
        </w:tabs>
        <w:ind w:left="360" w:hanging="360"/>
      </w:pPr>
      <w:rPr>
        <w:rFonts w:cs="Times New Roman" w:hint="default"/>
      </w:rPr>
    </w:lvl>
  </w:abstractNum>
  <w:abstractNum w:abstractNumId="19">
    <w:nsid w:val="77A6742E"/>
    <w:multiLevelType w:val="hybridMultilevel"/>
    <w:tmpl w:val="BD0E46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EDA436B"/>
    <w:multiLevelType w:val="hybridMultilevel"/>
    <w:tmpl w:val="566495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F8A180E"/>
    <w:multiLevelType w:val="hybridMultilevel"/>
    <w:tmpl w:val="2702CF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8"/>
  </w:num>
  <w:num w:numId="3">
    <w:abstractNumId w:val="17"/>
  </w:num>
  <w:num w:numId="4">
    <w:abstractNumId w:val="16"/>
  </w:num>
  <w:num w:numId="5">
    <w:abstractNumId w:val="1"/>
  </w:num>
  <w:num w:numId="6">
    <w:abstractNumId w:val="3"/>
  </w:num>
  <w:num w:numId="7">
    <w:abstractNumId w:val="13"/>
  </w:num>
  <w:num w:numId="8">
    <w:abstractNumId w:val="21"/>
  </w:num>
  <w:num w:numId="9">
    <w:abstractNumId w:val="12"/>
  </w:num>
  <w:num w:numId="10">
    <w:abstractNumId w:val="0"/>
  </w:num>
  <w:num w:numId="11">
    <w:abstractNumId w:val="9"/>
  </w:num>
  <w:num w:numId="12">
    <w:abstractNumId w:val="7"/>
  </w:num>
  <w:num w:numId="13">
    <w:abstractNumId w:val="14"/>
  </w:num>
  <w:num w:numId="14">
    <w:abstractNumId w:val="20"/>
  </w:num>
  <w:num w:numId="15">
    <w:abstractNumId w:val="19"/>
  </w:num>
  <w:num w:numId="16">
    <w:abstractNumId w:val="8"/>
  </w:num>
  <w:num w:numId="17">
    <w:abstractNumId w:val="2"/>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proofState w:spelling="clean" w:grammar="clean"/>
  <w:stylePaneFormatFilter w:val="3001"/>
  <w:documentProtection w:edit="readOnly" w:enforcement="1" w:cryptProviderType="rsaFull" w:cryptAlgorithmClass="hash" w:cryptAlgorithmType="typeAny" w:cryptAlgorithmSid="4" w:cryptSpinCount="50000" w:hash="dyT4VHR2xFvpodBzMbuk0S0s4v0=" w:salt="3bgecxMuSJrZLHl0xYEuOA=="/>
  <w:defaultTabStop w:val="36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0"/>
    <w:footnote w:id="1"/>
  </w:footnotePr>
  <w:endnotePr>
    <w:endnote w:id="0"/>
    <w:endnote w:id="1"/>
  </w:endnotePr>
  <w:compat/>
  <w:rsids>
    <w:rsidRoot w:val="00AB6CF6"/>
    <w:rsid w:val="00000947"/>
    <w:rsid w:val="000049FB"/>
    <w:rsid w:val="00004BD4"/>
    <w:rsid w:val="00007068"/>
    <w:rsid w:val="000105B5"/>
    <w:rsid w:val="00010A8E"/>
    <w:rsid w:val="00017500"/>
    <w:rsid w:val="000279F4"/>
    <w:rsid w:val="000306F4"/>
    <w:rsid w:val="000315C1"/>
    <w:rsid w:val="000340ED"/>
    <w:rsid w:val="00037727"/>
    <w:rsid w:val="00042D7B"/>
    <w:rsid w:val="00047637"/>
    <w:rsid w:val="000479B6"/>
    <w:rsid w:val="000543DD"/>
    <w:rsid w:val="00055A0A"/>
    <w:rsid w:val="000565A6"/>
    <w:rsid w:val="00057139"/>
    <w:rsid w:val="000626B5"/>
    <w:rsid w:val="0006416B"/>
    <w:rsid w:val="00067F3E"/>
    <w:rsid w:val="00072AA8"/>
    <w:rsid w:val="00076608"/>
    <w:rsid w:val="0008205E"/>
    <w:rsid w:val="000841DA"/>
    <w:rsid w:val="00090E97"/>
    <w:rsid w:val="00095B55"/>
    <w:rsid w:val="000971B5"/>
    <w:rsid w:val="00097517"/>
    <w:rsid w:val="000A013C"/>
    <w:rsid w:val="000A1572"/>
    <w:rsid w:val="000A31D2"/>
    <w:rsid w:val="000A4A38"/>
    <w:rsid w:val="000A4ADB"/>
    <w:rsid w:val="000A5E65"/>
    <w:rsid w:val="000A6146"/>
    <w:rsid w:val="000A67FF"/>
    <w:rsid w:val="000B0C8A"/>
    <w:rsid w:val="000B3C5A"/>
    <w:rsid w:val="000B55EC"/>
    <w:rsid w:val="000B6CDA"/>
    <w:rsid w:val="000C499B"/>
    <w:rsid w:val="000C6A3A"/>
    <w:rsid w:val="000D10E9"/>
    <w:rsid w:val="000D39CE"/>
    <w:rsid w:val="000D5C96"/>
    <w:rsid w:val="000F7A64"/>
    <w:rsid w:val="000F7E73"/>
    <w:rsid w:val="00100CBE"/>
    <w:rsid w:val="00101005"/>
    <w:rsid w:val="00103526"/>
    <w:rsid w:val="00106DD2"/>
    <w:rsid w:val="001073E3"/>
    <w:rsid w:val="00111E14"/>
    <w:rsid w:val="00114872"/>
    <w:rsid w:val="00115441"/>
    <w:rsid w:val="001161A8"/>
    <w:rsid w:val="00123004"/>
    <w:rsid w:val="0012634E"/>
    <w:rsid w:val="001265A8"/>
    <w:rsid w:val="00127D8D"/>
    <w:rsid w:val="00134C36"/>
    <w:rsid w:val="001352CB"/>
    <w:rsid w:val="00137452"/>
    <w:rsid w:val="001376BF"/>
    <w:rsid w:val="00137C74"/>
    <w:rsid w:val="00146B9B"/>
    <w:rsid w:val="001474D2"/>
    <w:rsid w:val="00147AB8"/>
    <w:rsid w:val="00150EB1"/>
    <w:rsid w:val="00151AD0"/>
    <w:rsid w:val="001559C3"/>
    <w:rsid w:val="00155CAB"/>
    <w:rsid w:val="00157648"/>
    <w:rsid w:val="00160F18"/>
    <w:rsid w:val="001623ED"/>
    <w:rsid w:val="00162E0A"/>
    <w:rsid w:val="00164119"/>
    <w:rsid w:val="00166175"/>
    <w:rsid w:val="00172E9E"/>
    <w:rsid w:val="0017463F"/>
    <w:rsid w:val="001757E3"/>
    <w:rsid w:val="001819E2"/>
    <w:rsid w:val="0018720C"/>
    <w:rsid w:val="001919CF"/>
    <w:rsid w:val="001A390B"/>
    <w:rsid w:val="001A5C36"/>
    <w:rsid w:val="001A7150"/>
    <w:rsid w:val="001A7752"/>
    <w:rsid w:val="001B1238"/>
    <w:rsid w:val="001B4ADA"/>
    <w:rsid w:val="001B5AAC"/>
    <w:rsid w:val="001C0D31"/>
    <w:rsid w:val="001C4126"/>
    <w:rsid w:val="001D0A33"/>
    <w:rsid w:val="001D14F0"/>
    <w:rsid w:val="001D1C8F"/>
    <w:rsid w:val="001D23E6"/>
    <w:rsid w:val="001D3919"/>
    <w:rsid w:val="001D4FD3"/>
    <w:rsid w:val="001D6D0D"/>
    <w:rsid w:val="001E0BEE"/>
    <w:rsid w:val="001E6552"/>
    <w:rsid w:val="001E6EDA"/>
    <w:rsid w:val="001E7CFC"/>
    <w:rsid w:val="001F2F9D"/>
    <w:rsid w:val="001F413A"/>
    <w:rsid w:val="001F4758"/>
    <w:rsid w:val="001F7E35"/>
    <w:rsid w:val="00200B08"/>
    <w:rsid w:val="00203266"/>
    <w:rsid w:val="002065DF"/>
    <w:rsid w:val="00210595"/>
    <w:rsid w:val="002106CF"/>
    <w:rsid w:val="002116AE"/>
    <w:rsid w:val="00214827"/>
    <w:rsid w:val="00216C57"/>
    <w:rsid w:val="00221094"/>
    <w:rsid w:val="00222EB0"/>
    <w:rsid w:val="00227D12"/>
    <w:rsid w:val="002319CA"/>
    <w:rsid w:val="00232EA3"/>
    <w:rsid w:val="00234A70"/>
    <w:rsid w:val="00246423"/>
    <w:rsid w:val="002506C8"/>
    <w:rsid w:val="00250D8E"/>
    <w:rsid w:val="002537D8"/>
    <w:rsid w:val="002572AE"/>
    <w:rsid w:val="002572D6"/>
    <w:rsid w:val="0026173D"/>
    <w:rsid w:val="0026333D"/>
    <w:rsid w:val="0026444E"/>
    <w:rsid w:val="002651DF"/>
    <w:rsid w:val="00266675"/>
    <w:rsid w:val="00267A96"/>
    <w:rsid w:val="00267CE8"/>
    <w:rsid w:val="0027079F"/>
    <w:rsid w:val="002716FF"/>
    <w:rsid w:val="00274A4C"/>
    <w:rsid w:val="002758FF"/>
    <w:rsid w:val="002779BF"/>
    <w:rsid w:val="00282061"/>
    <w:rsid w:val="0028322C"/>
    <w:rsid w:val="00283545"/>
    <w:rsid w:val="002862E5"/>
    <w:rsid w:val="00286F5D"/>
    <w:rsid w:val="00291697"/>
    <w:rsid w:val="00291AC5"/>
    <w:rsid w:val="002948E1"/>
    <w:rsid w:val="002A45E7"/>
    <w:rsid w:val="002A5345"/>
    <w:rsid w:val="002A6157"/>
    <w:rsid w:val="002B0D72"/>
    <w:rsid w:val="002B2D7E"/>
    <w:rsid w:val="002B433B"/>
    <w:rsid w:val="002B780E"/>
    <w:rsid w:val="002C29BE"/>
    <w:rsid w:val="002D4C73"/>
    <w:rsid w:val="002D7919"/>
    <w:rsid w:val="002E072A"/>
    <w:rsid w:val="002E0C39"/>
    <w:rsid w:val="002E2C0E"/>
    <w:rsid w:val="002E3A79"/>
    <w:rsid w:val="002F00F7"/>
    <w:rsid w:val="002F16BC"/>
    <w:rsid w:val="002F36D5"/>
    <w:rsid w:val="00300101"/>
    <w:rsid w:val="00302B13"/>
    <w:rsid w:val="00303059"/>
    <w:rsid w:val="003036E4"/>
    <w:rsid w:val="00310C1E"/>
    <w:rsid w:val="00311E28"/>
    <w:rsid w:val="003226AB"/>
    <w:rsid w:val="00325451"/>
    <w:rsid w:val="0032693C"/>
    <w:rsid w:val="003272E6"/>
    <w:rsid w:val="00327500"/>
    <w:rsid w:val="0033310D"/>
    <w:rsid w:val="00340962"/>
    <w:rsid w:val="003425A6"/>
    <w:rsid w:val="00351D4A"/>
    <w:rsid w:val="0035281A"/>
    <w:rsid w:val="00352CB0"/>
    <w:rsid w:val="003537E8"/>
    <w:rsid w:val="00357CEE"/>
    <w:rsid w:val="00361005"/>
    <w:rsid w:val="003622E6"/>
    <w:rsid w:val="00363245"/>
    <w:rsid w:val="00363280"/>
    <w:rsid w:val="00363397"/>
    <w:rsid w:val="00364A4D"/>
    <w:rsid w:val="00366192"/>
    <w:rsid w:val="003667E7"/>
    <w:rsid w:val="00367A91"/>
    <w:rsid w:val="003833C7"/>
    <w:rsid w:val="003837B4"/>
    <w:rsid w:val="00383EB5"/>
    <w:rsid w:val="003849A0"/>
    <w:rsid w:val="00385D68"/>
    <w:rsid w:val="00385E67"/>
    <w:rsid w:val="00385F6A"/>
    <w:rsid w:val="0038646A"/>
    <w:rsid w:val="003869A4"/>
    <w:rsid w:val="00391072"/>
    <w:rsid w:val="00391CD9"/>
    <w:rsid w:val="00392B87"/>
    <w:rsid w:val="00395F14"/>
    <w:rsid w:val="003A0C02"/>
    <w:rsid w:val="003A3A66"/>
    <w:rsid w:val="003A643F"/>
    <w:rsid w:val="003B39C3"/>
    <w:rsid w:val="003B56B0"/>
    <w:rsid w:val="003B7391"/>
    <w:rsid w:val="003B7FBA"/>
    <w:rsid w:val="003C2E54"/>
    <w:rsid w:val="003C3033"/>
    <w:rsid w:val="003C310E"/>
    <w:rsid w:val="003C625C"/>
    <w:rsid w:val="003D172C"/>
    <w:rsid w:val="003D1BDA"/>
    <w:rsid w:val="003D2942"/>
    <w:rsid w:val="003D68CA"/>
    <w:rsid w:val="003E2C63"/>
    <w:rsid w:val="003E4DC1"/>
    <w:rsid w:val="003F3BD0"/>
    <w:rsid w:val="003F4480"/>
    <w:rsid w:val="003F50B2"/>
    <w:rsid w:val="003F71F6"/>
    <w:rsid w:val="004047E7"/>
    <w:rsid w:val="00407BA7"/>
    <w:rsid w:val="004108B6"/>
    <w:rsid w:val="0041179C"/>
    <w:rsid w:val="00411999"/>
    <w:rsid w:val="00412EF9"/>
    <w:rsid w:val="004133EB"/>
    <w:rsid w:val="0041688F"/>
    <w:rsid w:val="00417A0F"/>
    <w:rsid w:val="00420A4E"/>
    <w:rsid w:val="0042137F"/>
    <w:rsid w:val="004265EB"/>
    <w:rsid w:val="00427F27"/>
    <w:rsid w:val="00430F86"/>
    <w:rsid w:val="00431479"/>
    <w:rsid w:val="004315F8"/>
    <w:rsid w:val="00433975"/>
    <w:rsid w:val="00436239"/>
    <w:rsid w:val="00436AAC"/>
    <w:rsid w:val="00436DA7"/>
    <w:rsid w:val="004426BC"/>
    <w:rsid w:val="004449D6"/>
    <w:rsid w:val="004475FC"/>
    <w:rsid w:val="00452CB1"/>
    <w:rsid w:val="00455A3C"/>
    <w:rsid w:val="00457851"/>
    <w:rsid w:val="004601A5"/>
    <w:rsid w:val="00460801"/>
    <w:rsid w:val="0046515F"/>
    <w:rsid w:val="004704FF"/>
    <w:rsid w:val="00471B14"/>
    <w:rsid w:val="00473FA6"/>
    <w:rsid w:val="004755E4"/>
    <w:rsid w:val="00476C2E"/>
    <w:rsid w:val="00477965"/>
    <w:rsid w:val="0048319B"/>
    <w:rsid w:val="00486D11"/>
    <w:rsid w:val="004870EB"/>
    <w:rsid w:val="00487B57"/>
    <w:rsid w:val="00497372"/>
    <w:rsid w:val="004A2A07"/>
    <w:rsid w:val="004A2D21"/>
    <w:rsid w:val="004A3E79"/>
    <w:rsid w:val="004A5EB5"/>
    <w:rsid w:val="004B1418"/>
    <w:rsid w:val="004B5DC8"/>
    <w:rsid w:val="004B60FA"/>
    <w:rsid w:val="004B66D3"/>
    <w:rsid w:val="004B7005"/>
    <w:rsid w:val="004B777E"/>
    <w:rsid w:val="004C191A"/>
    <w:rsid w:val="004C29B4"/>
    <w:rsid w:val="004D0AD5"/>
    <w:rsid w:val="004D12DA"/>
    <w:rsid w:val="004D2D88"/>
    <w:rsid w:val="004D2DD0"/>
    <w:rsid w:val="004D66B5"/>
    <w:rsid w:val="004E01C6"/>
    <w:rsid w:val="004E0D7A"/>
    <w:rsid w:val="004E12D5"/>
    <w:rsid w:val="004E1E3C"/>
    <w:rsid w:val="004F382D"/>
    <w:rsid w:val="004F3AB7"/>
    <w:rsid w:val="004F44CE"/>
    <w:rsid w:val="00500BE4"/>
    <w:rsid w:val="005018B8"/>
    <w:rsid w:val="00501C10"/>
    <w:rsid w:val="00503FD7"/>
    <w:rsid w:val="005054BC"/>
    <w:rsid w:val="00506842"/>
    <w:rsid w:val="00510BF0"/>
    <w:rsid w:val="00511A87"/>
    <w:rsid w:val="00512448"/>
    <w:rsid w:val="00512557"/>
    <w:rsid w:val="0051484F"/>
    <w:rsid w:val="00520517"/>
    <w:rsid w:val="00521B34"/>
    <w:rsid w:val="00522106"/>
    <w:rsid w:val="00522DF5"/>
    <w:rsid w:val="00524BC2"/>
    <w:rsid w:val="00524BD4"/>
    <w:rsid w:val="00526426"/>
    <w:rsid w:val="00531ED7"/>
    <w:rsid w:val="00533117"/>
    <w:rsid w:val="00533508"/>
    <w:rsid w:val="005368D7"/>
    <w:rsid w:val="00536A2A"/>
    <w:rsid w:val="00542067"/>
    <w:rsid w:val="0054253D"/>
    <w:rsid w:val="005456A3"/>
    <w:rsid w:val="00553186"/>
    <w:rsid w:val="00554B20"/>
    <w:rsid w:val="0055736E"/>
    <w:rsid w:val="005576AF"/>
    <w:rsid w:val="00557EDC"/>
    <w:rsid w:val="00561269"/>
    <w:rsid w:val="005623C3"/>
    <w:rsid w:val="00563C89"/>
    <w:rsid w:val="005645BE"/>
    <w:rsid w:val="00565CB8"/>
    <w:rsid w:val="00572423"/>
    <w:rsid w:val="0058274B"/>
    <w:rsid w:val="00584E41"/>
    <w:rsid w:val="00585A57"/>
    <w:rsid w:val="00591525"/>
    <w:rsid w:val="005928D3"/>
    <w:rsid w:val="0059722B"/>
    <w:rsid w:val="005A2314"/>
    <w:rsid w:val="005A2A5B"/>
    <w:rsid w:val="005A4BB2"/>
    <w:rsid w:val="005A7EE8"/>
    <w:rsid w:val="005B23A4"/>
    <w:rsid w:val="005C5EC1"/>
    <w:rsid w:val="005D5064"/>
    <w:rsid w:val="005D5A74"/>
    <w:rsid w:val="005D61B6"/>
    <w:rsid w:val="005D73C6"/>
    <w:rsid w:val="005D73CF"/>
    <w:rsid w:val="005D7D69"/>
    <w:rsid w:val="005E0058"/>
    <w:rsid w:val="005F2917"/>
    <w:rsid w:val="005F410D"/>
    <w:rsid w:val="005F69BA"/>
    <w:rsid w:val="005F71C6"/>
    <w:rsid w:val="005F7EE5"/>
    <w:rsid w:val="00621E47"/>
    <w:rsid w:val="00622316"/>
    <w:rsid w:val="006228A8"/>
    <w:rsid w:val="00622DB0"/>
    <w:rsid w:val="0062604B"/>
    <w:rsid w:val="00626BF4"/>
    <w:rsid w:val="006273AF"/>
    <w:rsid w:val="00631809"/>
    <w:rsid w:val="006318C6"/>
    <w:rsid w:val="0063379F"/>
    <w:rsid w:val="00633C43"/>
    <w:rsid w:val="00637DA7"/>
    <w:rsid w:val="00640D39"/>
    <w:rsid w:val="00644CD8"/>
    <w:rsid w:val="006456B6"/>
    <w:rsid w:val="00645D9E"/>
    <w:rsid w:val="0064690E"/>
    <w:rsid w:val="00647623"/>
    <w:rsid w:val="00650289"/>
    <w:rsid w:val="00657C96"/>
    <w:rsid w:val="00664C0C"/>
    <w:rsid w:val="00665016"/>
    <w:rsid w:val="006658FE"/>
    <w:rsid w:val="00670434"/>
    <w:rsid w:val="00671DDE"/>
    <w:rsid w:val="0067398F"/>
    <w:rsid w:val="006745C7"/>
    <w:rsid w:val="0067481F"/>
    <w:rsid w:val="006763DA"/>
    <w:rsid w:val="006776BA"/>
    <w:rsid w:val="00680CC9"/>
    <w:rsid w:val="0068127F"/>
    <w:rsid w:val="0068154F"/>
    <w:rsid w:val="00681D37"/>
    <w:rsid w:val="00682C88"/>
    <w:rsid w:val="006861D2"/>
    <w:rsid w:val="00691B4F"/>
    <w:rsid w:val="00692204"/>
    <w:rsid w:val="00692800"/>
    <w:rsid w:val="00693F58"/>
    <w:rsid w:val="006A2137"/>
    <w:rsid w:val="006A3632"/>
    <w:rsid w:val="006A6BE6"/>
    <w:rsid w:val="006A7028"/>
    <w:rsid w:val="006A7DEF"/>
    <w:rsid w:val="006B28EB"/>
    <w:rsid w:val="006B4895"/>
    <w:rsid w:val="006B61AF"/>
    <w:rsid w:val="006B739C"/>
    <w:rsid w:val="006B7565"/>
    <w:rsid w:val="006B78FC"/>
    <w:rsid w:val="006C018B"/>
    <w:rsid w:val="006C1A8F"/>
    <w:rsid w:val="006C1AF3"/>
    <w:rsid w:val="006C3C05"/>
    <w:rsid w:val="006C6A7E"/>
    <w:rsid w:val="006C79E5"/>
    <w:rsid w:val="006D4172"/>
    <w:rsid w:val="006D441F"/>
    <w:rsid w:val="006D4739"/>
    <w:rsid w:val="006D7151"/>
    <w:rsid w:val="006E19B1"/>
    <w:rsid w:val="006E1BC4"/>
    <w:rsid w:val="006E3C69"/>
    <w:rsid w:val="006E6C7C"/>
    <w:rsid w:val="006F0D6C"/>
    <w:rsid w:val="006F1604"/>
    <w:rsid w:val="006F235E"/>
    <w:rsid w:val="006F2AD1"/>
    <w:rsid w:val="006F2E45"/>
    <w:rsid w:val="006F75D9"/>
    <w:rsid w:val="00700A67"/>
    <w:rsid w:val="00703A6F"/>
    <w:rsid w:val="0070724D"/>
    <w:rsid w:val="00714156"/>
    <w:rsid w:val="00720F8D"/>
    <w:rsid w:val="00726F99"/>
    <w:rsid w:val="0073066D"/>
    <w:rsid w:val="00730AE8"/>
    <w:rsid w:val="00732326"/>
    <w:rsid w:val="00732C02"/>
    <w:rsid w:val="007351CF"/>
    <w:rsid w:val="0073774C"/>
    <w:rsid w:val="0074006D"/>
    <w:rsid w:val="00740536"/>
    <w:rsid w:val="0074177E"/>
    <w:rsid w:val="00742F69"/>
    <w:rsid w:val="0074612C"/>
    <w:rsid w:val="00746B37"/>
    <w:rsid w:val="00747E4A"/>
    <w:rsid w:val="00750077"/>
    <w:rsid w:val="00750520"/>
    <w:rsid w:val="007518C4"/>
    <w:rsid w:val="00752E13"/>
    <w:rsid w:val="00755F45"/>
    <w:rsid w:val="0076471D"/>
    <w:rsid w:val="007657CD"/>
    <w:rsid w:val="00767257"/>
    <w:rsid w:val="0077360C"/>
    <w:rsid w:val="0077720A"/>
    <w:rsid w:val="0078236B"/>
    <w:rsid w:val="007840A1"/>
    <w:rsid w:val="00784C2E"/>
    <w:rsid w:val="00784CF1"/>
    <w:rsid w:val="00787773"/>
    <w:rsid w:val="00787D18"/>
    <w:rsid w:val="00791298"/>
    <w:rsid w:val="00793FED"/>
    <w:rsid w:val="00796440"/>
    <w:rsid w:val="007976E1"/>
    <w:rsid w:val="007A0EA7"/>
    <w:rsid w:val="007A20B1"/>
    <w:rsid w:val="007A5288"/>
    <w:rsid w:val="007A6743"/>
    <w:rsid w:val="007B0A64"/>
    <w:rsid w:val="007C47BD"/>
    <w:rsid w:val="007C7206"/>
    <w:rsid w:val="007D4151"/>
    <w:rsid w:val="007D70D0"/>
    <w:rsid w:val="007E36E2"/>
    <w:rsid w:val="007E39EB"/>
    <w:rsid w:val="007F2D20"/>
    <w:rsid w:val="007F7EBE"/>
    <w:rsid w:val="00803BB3"/>
    <w:rsid w:val="0081002F"/>
    <w:rsid w:val="00817B56"/>
    <w:rsid w:val="00820103"/>
    <w:rsid w:val="00820B8F"/>
    <w:rsid w:val="00821932"/>
    <w:rsid w:val="00824337"/>
    <w:rsid w:val="00826BB3"/>
    <w:rsid w:val="00830D50"/>
    <w:rsid w:val="00831860"/>
    <w:rsid w:val="00835DD2"/>
    <w:rsid w:val="00835F94"/>
    <w:rsid w:val="00836528"/>
    <w:rsid w:val="008379AF"/>
    <w:rsid w:val="00841695"/>
    <w:rsid w:val="008418C7"/>
    <w:rsid w:val="00844B91"/>
    <w:rsid w:val="00847F71"/>
    <w:rsid w:val="008519EE"/>
    <w:rsid w:val="008617AB"/>
    <w:rsid w:val="00863533"/>
    <w:rsid w:val="00864CF3"/>
    <w:rsid w:val="00867618"/>
    <w:rsid w:val="00867AC6"/>
    <w:rsid w:val="00867BCF"/>
    <w:rsid w:val="008726E7"/>
    <w:rsid w:val="008728FF"/>
    <w:rsid w:val="00874A8A"/>
    <w:rsid w:val="00874AF4"/>
    <w:rsid w:val="00875CF5"/>
    <w:rsid w:val="008765B7"/>
    <w:rsid w:val="00877C15"/>
    <w:rsid w:val="0088101D"/>
    <w:rsid w:val="00882E9B"/>
    <w:rsid w:val="00886114"/>
    <w:rsid w:val="00891256"/>
    <w:rsid w:val="008939BA"/>
    <w:rsid w:val="00897117"/>
    <w:rsid w:val="008A5840"/>
    <w:rsid w:val="008A6806"/>
    <w:rsid w:val="008B6A92"/>
    <w:rsid w:val="008C1F7A"/>
    <w:rsid w:val="008D0762"/>
    <w:rsid w:val="008D276D"/>
    <w:rsid w:val="008D3B02"/>
    <w:rsid w:val="008D5786"/>
    <w:rsid w:val="008E3488"/>
    <w:rsid w:val="008E4E6B"/>
    <w:rsid w:val="008F051D"/>
    <w:rsid w:val="008F6A46"/>
    <w:rsid w:val="00902D0D"/>
    <w:rsid w:val="0090406C"/>
    <w:rsid w:val="009076E9"/>
    <w:rsid w:val="0090782A"/>
    <w:rsid w:val="009134FA"/>
    <w:rsid w:val="00915DE1"/>
    <w:rsid w:val="0092150C"/>
    <w:rsid w:val="00921EF9"/>
    <w:rsid w:val="00922B82"/>
    <w:rsid w:val="009232CB"/>
    <w:rsid w:val="009258B1"/>
    <w:rsid w:val="00926E9D"/>
    <w:rsid w:val="00927FA0"/>
    <w:rsid w:val="00931D81"/>
    <w:rsid w:val="009324D6"/>
    <w:rsid w:val="00932A06"/>
    <w:rsid w:val="00932AE6"/>
    <w:rsid w:val="0093312E"/>
    <w:rsid w:val="00933A61"/>
    <w:rsid w:val="00933B43"/>
    <w:rsid w:val="00935161"/>
    <w:rsid w:val="00935C27"/>
    <w:rsid w:val="00941665"/>
    <w:rsid w:val="00944BA9"/>
    <w:rsid w:val="00950BA0"/>
    <w:rsid w:val="00950F0D"/>
    <w:rsid w:val="009527BF"/>
    <w:rsid w:val="00956F24"/>
    <w:rsid w:val="00960C19"/>
    <w:rsid w:val="00960CB2"/>
    <w:rsid w:val="00960FA9"/>
    <w:rsid w:val="00961C40"/>
    <w:rsid w:val="0096220E"/>
    <w:rsid w:val="009631CD"/>
    <w:rsid w:val="00965276"/>
    <w:rsid w:val="00966D78"/>
    <w:rsid w:val="00970321"/>
    <w:rsid w:val="009705CF"/>
    <w:rsid w:val="00970E84"/>
    <w:rsid w:val="00972A4C"/>
    <w:rsid w:val="00973E7C"/>
    <w:rsid w:val="00976ED7"/>
    <w:rsid w:val="00976F68"/>
    <w:rsid w:val="0098011D"/>
    <w:rsid w:val="009812AA"/>
    <w:rsid w:val="0098214F"/>
    <w:rsid w:val="009845A3"/>
    <w:rsid w:val="009855CF"/>
    <w:rsid w:val="0098591C"/>
    <w:rsid w:val="009905F4"/>
    <w:rsid w:val="009931FD"/>
    <w:rsid w:val="009932D6"/>
    <w:rsid w:val="00993B45"/>
    <w:rsid w:val="00994216"/>
    <w:rsid w:val="009A0B6F"/>
    <w:rsid w:val="009A1FAA"/>
    <w:rsid w:val="009A4EC7"/>
    <w:rsid w:val="009A574E"/>
    <w:rsid w:val="009B0CB6"/>
    <w:rsid w:val="009B1653"/>
    <w:rsid w:val="009B3CD7"/>
    <w:rsid w:val="009B5306"/>
    <w:rsid w:val="009B7519"/>
    <w:rsid w:val="009B7D08"/>
    <w:rsid w:val="009C67AD"/>
    <w:rsid w:val="009D37D3"/>
    <w:rsid w:val="009D5B7C"/>
    <w:rsid w:val="009E0E12"/>
    <w:rsid w:val="009E1976"/>
    <w:rsid w:val="009E1B8C"/>
    <w:rsid w:val="009E1C08"/>
    <w:rsid w:val="009E2B3E"/>
    <w:rsid w:val="009E45AE"/>
    <w:rsid w:val="009E5C42"/>
    <w:rsid w:val="009F0DF9"/>
    <w:rsid w:val="009F1027"/>
    <w:rsid w:val="009F1719"/>
    <w:rsid w:val="009F776B"/>
    <w:rsid w:val="009F7E0A"/>
    <w:rsid w:val="00A0066B"/>
    <w:rsid w:val="00A00A7E"/>
    <w:rsid w:val="00A00F22"/>
    <w:rsid w:val="00A03371"/>
    <w:rsid w:val="00A03B65"/>
    <w:rsid w:val="00A06E19"/>
    <w:rsid w:val="00A112C5"/>
    <w:rsid w:val="00A1298F"/>
    <w:rsid w:val="00A1523B"/>
    <w:rsid w:val="00A15AA7"/>
    <w:rsid w:val="00A1605D"/>
    <w:rsid w:val="00A2089F"/>
    <w:rsid w:val="00A2151A"/>
    <w:rsid w:val="00A25255"/>
    <w:rsid w:val="00A317D1"/>
    <w:rsid w:val="00A3385F"/>
    <w:rsid w:val="00A35B6D"/>
    <w:rsid w:val="00A40079"/>
    <w:rsid w:val="00A40370"/>
    <w:rsid w:val="00A43856"/>
    <w:rsid w:val="00A45B11"/>
    <w:rsid w:val="00A55669"/>
    <w:rsid w:val="00A56EB5"/>
    <w:rsid w:val="00A61476"/>
    <w:rsid w:val="00A634C4"/>
    <w:rsid w:val="00A64ADA"/>
    <w:rsid w:val="00A64E25"/>
    <w:rsid w:val="00A660F9"/>
    <w:rsid w:val="00A6665D"/>
    <w:rsid w:val="00A6758C"/>
    <w:rsid w:val="00A67DA0"/>
    <w:rsid w:val="00A67E12"/>
    <w:rsid w:val="00A73527"/>
    <w:rsid w:val="00A75CF7"/>
    <w:rsid w:val="00A84467"/>
    <w:rsid w:val="00A84DAD"/>
    <w:rsid w:val="00A875EA"/>
    <w:rsid w:val="00A96B54"/>
    <w:rsid w:val="00AA4953"/>
    <w:rsid w:val="00AA6664"/>
    <w:rsid w:val="00AA67A1"/>
    <w:rsid w:val="00AA691A"/>
    <w:rsid w:val="00AB0571"/>
    <w:rsid w:val="00AB37F3"/>
    <w:rsid w:val="00AB3FE2"/>
    <w:rsid w:val="00AB49CC"/>
    <w:rsid w:val="00AB6CF6"/>
    <w:rsid w:val="00AC1D21"/>
    <w:rsid w:val="00AC3764"/>
    <w:rsid w:val="00AD1F8D"/>
    <w:rsid w:val="00AD2F9F"/>
    <w:rsid w:val="00AD380C"/>
    <w:rsid w:val="00AD3DDD"/>
    <w:rsid w:val="00AD4CD8"/>
    <w:rsid w:val="00AD5195"/>
    <w:rsid w:val="00AD62FD"/>
    <w:rsid w:val="00AE147B"/>
    <w:rsid w:val="00AE14A2"/>
    <w:rsid w:val="00AE2FE1"/>
    <w:rsid w:val="00AE5181"/>
    <w:rsid w:val="00AE5CAA"/>
    <w:rsid w:val="00AE6D49"/>
    <w:rsid w:val="00AF09DB"/>
    <w:rsid w:val="00AF275F"/>
    <w:rsid w:val="00AF37A8"/>
    <w:rsid w:val="00AF45B2"/>
    <w:rsid w:val="00AF59B6"/>
    <w:rsid w:val="00AF74E7"/>
    <w:rsid w:val="00AF7E1A"/>
    <w:rsid w:val="00B04C20"/>
    <w:rsid w:val="00B101D6"/>
    <w:rsid w:val="00B142C8"/>
    <w:rsid w:val="00B1545C"/>
    <w:rsid w:val="00B1567C"/>
    <w:rsid w:val="00B167FC"/>
    <w:rsid w:val="00B1721F"/>
    <w:rsid w:val="00B17955"/>
    <w:rsid w:val="00B2084C"/>
    <w:rsid w:val="00B2361B"/>
    <w:rsid w:val="00B26F20"/>
    <w:rsid w:val="00B27F59"/>
    <w:rsid w:val="00B306EF"/>
    <w:rsid w:val="00B3513F"/>
    <w:rsid w:val="00B3558B"/>
    <w:rsid w:val="00B374CC"/>
    <w:rsid w:val="00B51AB1"/>
    <w:rsid w:val="00B53007"/>
    <w:rsid w:val="00B53280"/>
    <w:rsid w:val="00B533E1"/>
    <w:rsid w:val="00B53560"/>
    <w:rsid w:val="00B53FEA"/>
    <w:rsid w:val="00B55F54"/>
    <w:rsid w:val="00B5630A"/>
    <w:rsid w:val="00B60307"/>
    <w:rsid w:val="00B6031B"/>
    <w:rsid w:val="00B60EA9"/>
    <w:rsid w:val="00B626E5"/>
    <w:rsid w:val="00B72B6C"/>
    <w:rsid w:val="00B73D9B"/>
    <w:rsid w:val="00B75CF0"/>
    <w:rsid w:val="00B76895"/>
    <w:rsid w:val="00B822B8"/>
    <w:rsid w:val="00B82F15"/>
    <w:rsid w:val="00B834C5"/>
    <w:rsid w:val="00B8669D"/>
    <w:rsid w:val="00B8704B"/>
    <w:rsid w:val="00B9488D"/>
    <w:rsid w:val="00B94D94"/>
    <w:rsid w:val="00B9549F"/>
    <w:rsid w:val="00BA082F"/>
    <w:rsid w:val="00BA182A"/>
    <w:rsid w:val="00BA56DD"/>
    <w:rsid w:val="00BA7A21"/>
    <w:rsid w:val="00BA7C41"/>
    <w:rsid w:val="00BB13CC"/>
    <w:rsid w:val="00BB6E1F"/>
    <w:rsid w:val="00BB759B"/>
    <w:rsid w:val="00BC0031"/>
    <w:rsid w:val="00BC33FB"/>
    <w:rsid w:val="00BC7458"/>
    <w:rsid w:val="00BC7A9D"/>
    <w:rsid w:val="00BD0261"/>
    <w:rsid w:val="00BD1AED"/>
    <w:rsid w:val="00BD3AAB"/>
    <w:rsid w:val="00BD498F"/>
    <w:rsid w:val="00BE771B"/>
    <w:rsid w:val="00BF3FCE"/>
    <w:rsid w:val="00BF5B50"/>
    <w:rsid w:val="00BF6CB8"/>
    <w:rsid w:val="00C0114B"/>
    <w:rsid w:val="00C0126F"/>
    <w:rsid w:val="00C02135"/>
    <w:rsid w:val="00C03559"/>
    <w:rsid w:val="00C04C6C"/>
    <w:rsid w:val="00C072D1"/>
    <w:rsid w:val="00C14075"/>
    <w:rsid w:val="00C15010"/>
    <w:rsid w:val="00C15DC8"/>
    <w:rsid w:val="00C16D9B"/>
    <w:rsid w:val="00C20861"/>
    <w:rsid w:val="00C234A3"/>
    <w:rsid w:val="00C23E3E"/>
    <w:rsid w:val="00C23FC5"/>
    <w:rsid w:val="00C24A05"/>
    <w:rsid w:val="00C258E3"/>
    <w:rsid w:val="00C273C7"/>
    <w:rsid w:val="00C304D2"/>
    <w:rsid w:val="00C32FF7"/>
    <w:rsid w:val="00C34E09"/>
    <w:rsid w:val="00C35563"/>
    <w:rsid w:val="00C4270B"/>
    <w:rsid w:val="00C44495"/>
    <w:rsid w:val="00C44742"/>
    <w:rsid w:val="00C46CE5"/>
    <w:rsid w:val="00C52311"/>
    <w:rsid w:val="00C541AB"/>
    <w:rsid w:val="00C54A54"/>
    <w:rsid w:val="00C54D8C"/>
    <w:rsid w:val="00C55685"/>
    <w:rsid w:val="00C55721"/>
    <w:rsid w:val="00C603EC"/>
    <w:rsid w:val="00C60698"/>
    <w:rsid w:val="00C60CBA"/>
    <w:rsid w:val="00C6269E"/>
    <w:rsid w:val="00C649E8"/>
    <w:rsid w:val="00C70139"/>
    <w:rsid w:val="00C7115D"/>
    <w:rsid w:val="00C72AE8"/>
    <w:rsid w:val="00C74F99"/>
    <w:rsid w:val="00C765AE"/>
    <w:rsid w:val="00C8208F"/>
    <w:rsid w:val="00C82722"/>
    <w:rsid w:val="00C83FB1"/>
    <w:rsid w:val="00C86048"/>
    <w:rsid w:val="00C86E78"/>
    <w:rsid w:val="00C90180"/>
    <w:rsid w:val="00C9147C"/>
    <w:rsid w:val="00C91AF7"/>
    <w:rsid w:val="00C91EEA"/>
    <w:rsid w:val="00CA1DDC"/>
    <w:rsid w:val="00CA25BB"/>
    <w:rsid w:val="00CA3E91"/>
    <w:rsid w:val="00CA67C3"/>
    <w:rsid w:val="00CB043E"/>
    <w:rsid w:val="00CB0960"/>
    <w:rsid w:val="00CB098B"/>
    <w:rsid w:val="00CB5663"/>
    <w:rsid w:val="00CB59C4"/>
    <w:rsid w:val="00CC1716"/>
    <w:rsid w:val="00CC57C5"/>
    <w:rsid w:val="00CC752E"/>
    <w:rsid w:val="00CD4C79"/>
    <w:rsid w:val="00CD522B"/>
    <w:rsid w:val="00CE2318"/>
    <w:rsid w:val="00CE2934"/>
    <w:rsid w:val="00CE7E88"/>
    <w:rsid w:val="00CF07E4"/>
    <w:rsid w:val="00CF2FA0"/>
    <w:rsid w:val="00CF3895"/>
    <w:rsid w:val="00CF537D"/>
    <w:rsid w:val="00CF5B67"/>
    <w:rsid w:val="00CF695D"/>
    <w:rsid w:val="00CF6D58"/>
    <w:rsid w:val="00D00393"/>
    <w:rsid w:val="00D00AF2"/>
    <w:rsid w:val="00D0526C"/>
    <w:rsid w:val="00D11215"/>
    <w:rsid w:val="00D113BB"/>
    <w:rsid w:val="00D13F4D"/>
    <w:rsid w:val="00D14FCC"/>
    <w:rsid w:val="00D1505B"/>
    <w:rsid w:val="00D2053C"/>
    <w:rsid w:val="00D21A44"/>
    <w:rsid w:val="00D25B3F"/>
    <w:rsid w:val="00D3556E"/>
    <w:rsid w:val="00D35601"/>
    <w:rsid w:val="00D3630E"/>
    <w:rsid w:val="00D37E9F"/>
    <w:rsid w:val="00D40925"/>
    <w:rsid w:val="00D41EDC"/>
    <w:rsid w:val="00D43B25"/>
    <w:rsid w:val="00D43ED1"/>
    <w:rsid w:val="00D50CEF"/>
    <w:rsid w:val="00D50D7A"/>
    <w:rsid w:val="00D56237"/>
    <w:rsid w:val="00D60132"/>
    <w:rsid w:val="00D60CA7"/>
    <w:rsid w:val="00D610B8"/>
    <w:rsid w:val="00D62954"/>
    <w:rsid w:val="00D6378D"/>
    <w:rsid w:val="00D640C8"/>
    <w:rsid w:val="00D71255"/>
    <w:rsid w:val="00D7365B"/>
    <w:rsid w:val="00D755F9"/>
    <w:rsid w:val="00D76891"/>
    <w:rsid w:val="00D808D4"/>
    <w:rsid w:val="00D82762"/>
    <w:rsid w:val="00D83A30"/>
    <w:rsid w:val="00D843A8"/>
    <w:rsid w:val="00D86207"/>
    <w:rsid w:val="00D870CD"/>
    <w:rsid w:val="00D87E4C"/>
    <w:rsid w:val="00D9239F"/>
    <w:rsid w:val="00D93A51"/>
    <w:rsid w:val="00D956B3"/>
    <w:rsid w:val="00D961A8"/>
    <w:rsid w:val="00D9631F"/>
    <w:rsid w:val="00D96AC6"/>
    <w:rsid w:val="00DA3493"/>
    <w:rsid w:val="00DA691D"/>
    <w:rsid w:val="00DA7179"/>
    <w:rsid w:val="00DB06C1"/>
    <w:rsid w:val="00DB0B08"/>
    <w:rsid w:val="00DB3726"/>
    <w:rsid w:val="00DC1927"/>
    <w:rsid w:val="00DD0448"/>
    <w:rsid w:val="00DD068D"/>
    <w:rsid w:val="00DD1009"/>
    <w:rsid w:val="00DD2451"/>
    <w:rsid w:val="00DD2A2D"/>
    <w:rsid w:val="00DD5F29"/>
    <w:rsid w:val="00DD618C"/>
    <w:rsid w:val="00DD6577"/>
    <w:rsid w:val="00DE1603"/>
    <w:rsid w:val="00DE479D"/>
    <w:rsid w:val="00DF0577"/>
    <w:rsid w:val="00DF1F40"/>
    <w:rsid w:val="00DF7C7D"/>
    <w:rsid w:val="00E02A1D"/>
    <w:rsid w:val="00E03A62"/>
    <w:rsid w:val="00E04901"/>
    <w:rsid w:val="00E053E4"/>
    <w:rsid w:val="00E05EA5"/>
    <w:rsid w:val="00E05FEC"/>
    <w:rsid w:val="00E0783F"/>
    <w:rsid w:val="00E14DFA"/>
    <w:rsid w:val="00E1506C"/>
    <w:rsid w:val="00E200CF"/>
    <w:rsid w:val="00E23603"/>
    <w:rsid w:val="00E23F4B"/>
    <w:rsid w:val="00E25AC7"/>
    <w:rsid w:val="00E2602F"/>
    <w:rsid w:val="00E265C3"/>
    <w:rsid w:val="00E270D7"/>
    <w:rsid w:val="00E343B8"/>
    <w:rsid w:val="00E343EF"/>
    <w:rsid w:val="00E34BE0"/>
    <w:rsid w:val="00E369CB"/>
    <w:rsid w:val="00E4388D"/>
    <w:rsid w:val="00E4648A"/>
    <w:rsid w:val="00E46F94"/>
    <w:rsid w:val="00E47E00"/>
    <w:rsid w:val="00E54851"/>
    <w:rsid w:val="00E54F77"/>
    <w:rsid w:val="00E55C33"/>
    <w:rsid w:val="00E57C17"/>
    <w:rsid w:val="00E62F1F"/>
    <w:rsid w:val="00E6527B"/>
    <w:rsid w:val="00E70BC8"/>
    <w:rsid w:val="00E748DA"/>
    <w:rsid w:val="00E7511A"/>
    <w:rsid w:val="00E7747D"/>
    <w:rsid w:val="00E80F5D"/>
    <w:rsid w:val="00E816B6"/>
    <w:rsid w:val="00E81D9F"/>
    <w:rsid w:val="00E86583"/>
    <w:rsid w:val="00E91D86"/>
    <w:rsid w:val="00E9309D"/>
    <w:rsid w:val="00E930B2"/>
    <w:rsid w:val="00E93C5B"/>
    <w:rsid w:val="00E94449"/>
    <w:rsid w:val="00EA0EDA"/>
    <w:rsid w:val="00EA2551"/>
    <w:rsid w:val="00EA43BF"/>
    <w:rsid w:val="00EB0BE5"/>
    <w:rsid w:val="00EB3286"/>
    <w:rsid w:val="00EB35B4"/>
    <w:rsid w:val="00EB48EE"/>
    <w:rsid w:val="00EB5CB3"/>
    <w:rsid w:val="00EB77C3"/>
    <w:rsid w:val="00EC09EB"/>
    <w:rsid w:val="00EC3C03"/>
    <w:rsid w:val="00EC62D4"/>
    <w:rsid w:val="00EC67E3"/>
    <w:rsid w:val="00EC7A0B"/>
    <w:rsid w:val="00ED0970"/>
    <w:rsid w:val="00ED4B03"/>
    <w:rsid w:val="00EE50E7"/>
    <w:rsid w:val="00EE6BD1"/>
    <w:rsid w:val="00EF54D9"/>
    <w:rsid w:val="00EF6A88"/>
    <w:rsid w:val="00EF7B67"/>
    <w:rsid w:val="00F014A9"/>
    <w:rsid w:val="00F02362"/>
    <w:rsid w:val="00F02BAC"/>
    <w:rsid w:val="00F0570B"/>
    <w:rsid w:val="00F07B9A"/>
    <w:rsid w:val="00F10FD4"/>
    <w:rsid w:val="00F1313E"/>
    <w:rsid w:val="00F1340E"/>
    <w:rsid w:val="00F15808"/>
    <w:rsid w:val="00F203BD"/>
    <w:rsid w:val="00F307E1"/>
    <w:rsid w:val="00F31B8A"/>
    <w:rsid w:val="00F31D16"/>
    <w:rsid w:val="00F3249C"/>
    <w:rsid w:val="00F32CFE"/>
    <w:rsid w:val="00F34786"/>
    <w:rsid w:val="00F41CC0"/>
    <w:rsid w:val="00F4320C"/>
    <w:rsid w:val="00F45165"/>
    <w:rsid w:val="00F45615"/>
    <w:rsid w:val="00F50C47"/>
    <w:rsid w:val="00F518F7"/>
    <w:rsid w:val="00F51EA1"/>
    <w:rsid w:val="00F52990"/>
    <w:rsid w:val="00F54CCD"/>
    <w:rsid w:val="00F56408"/>
    <w:rsid w:val="00F568F8"/>
    <w:rsid w:val="00F6333C"/>
    <w:rsid w:val="00F6712A"/>
    <w:rsid w:val="00F70DFB"/>
    <w:rsid w:val="00F710BD"/>
    <w:rsid w:val="00F71C49"/>
    <w:rsid w:val="00F7317D"/>
    <w:rsid w:val="00F742E6"/>
    <w:rsid w:val="00F74DCB"/>
    <w:rsid w:val="00F8434C"/>
    <w:rsid w:val="00F9329B"/>
    <w:rsid w:val="00F950B0"/>
    <w:rsid w:val="00F95405"/>
    <w:rsid w:val="00F95E66"/>
    <w:rsid w:val="00F97282"/>
    <w:rsid w:val="00F977B5"/>
    <w:rsid w:val="00F97D82"/>
    <w:rsid w:val="00FA58F2"/>
    <w:rsid w:val="00FA659A"/>
    <w:rsid w:val="00FB346D"/>
    <w:rsid w:val="00FB3B23"/>
    <w:rsid w:val="00FB7603"/>
    <w:rsid w:val="00FC1D28"/>
    <w:rsid w:val="00FC3D2B"/>
    <w:rsid w:val="00FC61B9"/>
    <w:rsid w:val="00FC6FAB"/>
    <w:rsid w:val="00FD2E93"/>
    <w:rsid w:val="00FD7136"/>
    <w:rsid w:val="00FF141D"/>
    <w:rsid w:val="00FF33B7"/>
    <w:rsid w:val="00FF4E59"/>
    <w:rsid w:val="00FF670C"/>
    <w:rsid w:val="00FF6E1E"/>
    <w:rsid w:val="00FF6E4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uiPriority="99" w:qFormat="1"/>
    <w:lsdException w:name="heading 3" w:locked="1" w:uiPriority="9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annotation text" w:locked="1"/>
    <w:lsdException w:name="caption" w:locked="1" w:semiHidden="1" w:unhideWhenUsed="1" w:qFormat="1"/>
    <w:lsdException w:name="annotation reference" w:locked="1"/>
    <w:lsdException w:name="Title" w:locked="1" w:qFormat="1"/>
    <w:lsdException w:name="Default Paragraph Font" w:locked="1"/>
    <w:lsdException w:name="Body Text" w:locked="1"/>
    <w:lsdException w:name="Subtitle" w:locked="1" w:qFormat="1"/>
    <w:lsdException w:name="Hyperlink" w:locked="1" w:uiPriority="99"/>
    <w:lsdException w:name="Strong" w:locked="1" w:qFormat="1"/>
    <w:lsdException w:name="Emphasis" w:locked="1" w:qFormat="1"/>
    <w:lsdException w:name="Normal (Web)" w:locked="1"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t"/>
    <w:qFormat/>
    <w:rsid w:val="009D37D3"/>
    <w:pPr>
      <w:spacing w:before="60" w:after="60" w:line="280" w:lineRule="exact"/>
    </w:pPr>
    <w:rPr>
      <w:rFonts w:ascii="Arial" w:hAnsi="Arial"/>
      <w:kern w:val="24"/>
    </w:rPr>
  </w:style>
  <w:style w:type="paragraph" w:styleId="Heading1">
    <w:name w:val="heading 1"/>
    <w:aliases w:val="h1"/>
    <w:basedOn w:val="Normal"/>
    <w:next w:val="Normal"/>
    <w:link w:val="Heading1Char"/>
    <w:qFormat/>
    <w:rsid w:val="00AB6CF6"/>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link w:val="Heading2Char"/>
    <w:uiPriority w:val="99"/>
    <w:qFormat/>
    <w:rsid w:val="00AB6CF6"/>
    <w:pPr>
      <w:pBdr>
        <w:bottom w:val="none" w:sz="0" w:space="0" w:color="auto"/>
      </w:pBdr>
      <w:spacing w:before="360" w:after="60"/>
      <w:outlineLvl w:val="1"/>
    </w:pPr>
    <w:rPr>
      <w:sz w:val="36"/>
      <w:szCs w:val="36"/>
    </w:rPr>
  </w:style>
  <w:style w:type="paragraph" w:styleId="Heading3">
    <w:name w:val="heading 3"/>
    <w:aliases w:val="h3"/>
    <w:basedOn w:val="Heading1"/>
    <w:next w:val="Normal"/>
    <w:link w:val="Heading3Char"/>
    <w:uiPriority w:val="99"/>
    <w:qFormat/>
    <w:rsid w:val="00AB6CF6"/>
    <w:pPr>
      <w:pBdr>
        <w:bottom w:val="none" w:sz="0" w:space="0" w:color="auto"/>
      </w:pBdr>
      <w:spacing w:before="360" w:after="60"/>
      <w:outlineLvl w:val="2"/>
    </w:pPr>
    <w:rPr>
      <w:sz w:val="28"/>
      <w:szCs w:val="28"/>
    </w:rPr>
  </w:style>
  <w:style w:type="paragraph" w:styleId="Heading4">
    <w:name w:val="heading 4"/>
    <w:aliases w:val="h4"/>
    <w:basedOn w:val="Heading1"/>
    <w:next w:val="Normal"/>
    <w:link w:val="Heading4Char"/>
    <w:qFormat/>
    <w:rsid w:val="00AB6CF6"/>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AB6CF6"/>
    <w:pPr>
      <w:outlineLvl w:val="4"/>
    </w:pPr>
  </w:style>
  <w:style w:type="paragraph" w:styleId="Heading6">
    <w:name w:val="heading 6"/>
    <w:aliases w:val="h6"/>
    <w:basedOn w:val="Normal"/>
    <w:next w:val="Normal"/>
    <w:link w:val="Heading6Char"/>
    <w:qFormat/>
    <w:rsid w:val="00AB6CF6"/>
    <w:pPr>
      <w:spacing w:before="120"/>
      <w:outlineLvl w:val="5"/>
    </w:pPr>
    <w:rPr>
      <w:b/>
    </w:rPr>
  </w:style>
  <w:style w:type="paragraph" w:styleId="Heading7">
    <w:name w:val="heading 7"/>
    <w:aliases w:val="h7"/>
    <w:basedOn w:val="Normal"/>
    <w:next w:val="Normal"/>
    <w:link w:val="Heading7Char"/>
    <w:qFormat/>
    <w:locked/>
    <w:rsid w:val="00AB6CF6"/>
    <w:pPr>
      <w:outlineLvl w:val="6"/>
    </w:pPr>
    <w:rPr>
      <w:color w:val="C0C0C0"/>
      <w:szCs w:val="24"/>
    </w:rPr>
  </w:style>
  <w:style w:type="paragraph" w:styleId="Heading8">
    <w:name w:val="heading 8"/>
    <w:aliases w:val="h8"/>
    <w:basedOn w:val="Normal"/>
    <w:next w:val="Normal"/>
    <w:link w:val="Heading8Char"/>
    <w:qFormat/>
    <w:locked/>
    <w:rsid w:val="00AB6CF6"/>
    <w:pPr>
      <w:outlineLvl w:val="7"/>
    </w:pPr>
    <w:rPr>
      <w:iCs/>
      <w:color w:val="C0C0C0"/>
    </w:rPr>
  </w:style>
  <w:style w:type="paragraph" w:styleId="Heading9">
    <w:name w:val="heading 9"/>
    <w:aliases w:val="h9"/>
    <w:basedOn w:val="Normal"/>
    <w:next w:val="Normal"/>
    <w:link w:val="Heading9Char"/>
    <w:qFormat/>
    <w:locked/>
    <w:rsid w:val="00AB6CF6"/>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locked/>
    <w:rsid w:val="00AB6CF6"/>
    <w:rPr>
      <w:rFonts w:ascii="Arial" w:hAnsi="Arial" w:cs="Times New Roman"/>
      <w:b/>
      <w:kern w:val="24"/>
      <w:sz w:val="40"/>
      <w:szCs w:val="40"/>
      <w:lang w:val="en-US" w:eastAsia="en-US" w:bidi="ar-SA"/>
    </w:rPr>
  </w:style>
  <w:style w:type="character" w:customStyle="1" w:styleId="Heading2Char">
    <w:name w:val="Heading 2 Char"/>
    <w:aliases w:val="h2 Char"/>
    <w:basedOn w:val="DefaultParagraphFont"/>
    <w:link w:val="Heading2"/>
    <w:uiPriority w:val="99"/>
    <w:semiHidden/>
    <w:locked/>
    <w:rsid w:val="00D41EDC"/>
    <w:rPr>
      <w:rFonts w:ascii="Cambria" w:hAnsi="Cambria" w:cs="Times New Roman"/>
      <w:b/>
      <w:bCs/>
      <w:i/>
      <w:iCs/>
      <w:kern w:val="24"/>
      <w:sz w:val="28"/>
      <w:szCs w:val="28"/>
    </w:rPr>
  </w:style>
  <w:style w:type="character" w:customStyle="1" w:styleId="Heading3Char">
    <w:name w:val="Heading 3 Char"/>
    <w:aliases w:val="h3 Char"/>
    <w:basedOn w:val="DefaultParagraphFont"/>
    <w:link w:val="Heading3"/>
    <w:uiPriority w:val="99"/>
    <w:semiHidden/>
    <w:locked/>
    <w:rsid w:val="00D41EDC"/>
    <w:rPr>
      <w:rFonts w:ascii="Cambria" w:hAnsi="Cambria" w:cs="Times New Roman"/>
      <w:b/>
      <w:bCs/>
      <w:kern w:val="24"/>
      <w:sz w:val="26"/>
      <w:szCs w:val="26"/>
    </w:rPr>
  </w:style>
  <w:style w:type="character" w:customStyle="1" w:styleId="Heading4Char">
    <w:name w:val="Heading 4 Char"/>
    <w:aliases w:val="h4 Char"/>
    <w:basedOn w:val="DefaultParagraphFont"/>
    <w:link w:val="Heading4"/>
    <w:semiHidden/>
    <w:locked/>
    <w:rsid w:val="00D41EDC"/>
    <w:rPr>
      <w:rFonts w:ascii="Calibri" w:hAnsi="Calibri" w:cs="Times New Roman"/>
      <w:b/>
      <w:bCs/>
      <w:kern w:val="24"/>
      <w:sz w:val="28"/>
      <w:szCs w:val="28"/>
    </w:rPr>
  </w:style>
  <w:style w:type="character" w:customStyle="1" w:styleId="Heading5Char">
    <w:name w:val="Heading 5 Char"/>
    <w:aliases w:val="h5 Char"/>
    <w:basedOn w:val="LabelChar"/>
    <w:link w:val="Heading5"/>
    <w:locked/>
    <w:rsid w:val="00AB6CF6"/>
  </w:style>
  <w:style w:type="character" w:customStyle="1" w:styleId="Heading6Char">
    <w:name w:val="Heading 6 Char"/>
    <w:aliases w:val="h6 Char"/>
    <w:basedOn w:val="DefaultParagraphFont"/>
    <w:link w:val="Heading6"/>
    <w:locked/>
    <w:rsid w:val="00AB6CF6"/>
    <w:rPr>
      <w:rFonts w:ascii="Arial" w:hAnsi="Arial" w:cs="Times New Roman"/>
      <w:b/>
      <w:kern w:val="24"/>
      <w:lang w:val="en-US" w:eastAsia="en-US" w:bidi="ar-SA"/>
    </w:rPr>
  </w:style>
  <w:style w:type="character" w:customStyle="1" w:styleId="Heading7Char">
    <w:name w:val="Heading 7 Char"/>
    <w:aliases w:val="h7 Char"/>
    <w:basedOn w:val="DefaultParagraphFont"/>
    <w:link w:val="Heading7"/>
    <w:semiHidden/>
    <w:locked/>
    <w:rsid w:val="00D41EDC"/>
    <w:rPr>
      <w:rFonts w:ascii="Calibri" w:hAnsi="Calibri" w:cs="Times New Roman"/>
      <w:kern w:val="24"/>
      <w:sz w:val="24"/>
      <w:szCs w:val="24"/>
    </w:rPr>
  </w:style>
  <w:style w:type="character" w:customStyle="1" w:styleId="Heading8Char">
    <w:name w:val="Heading 8 Char"/>
    <w:aliases w:val="h8 Char"/>
    <w:basedOn w:val="DefaultParagraphFont"/>
    <w:link w:val="Heading8"/>
    <w:semiHidden/>
    <w:locked/>
    <w:rsid w:val="00D41EDC"/>
    <w:rPr>
      <w:rFonts w:ascii="Calibri" w:hAnsi="Calibri" w:cs="Times New Roman"/>
      <w:i/>
      <w:iCs/>
      <w:kern w:val="24"/>
      <w:sz w:val="24"/>
      <w:szCs w:val="24"/>
    </w:rPr>
  </w:style>
  <w:style w:type="character" w:customStyle="1" w:styleId="Heading9Char">
    <w:name w:val="Heading 9 Char"/>
    <w:aliases w:val="h9 Char"/>
    <w:basedOn w:val="DefaultParagraphFont"/>
    <w:link w:val="Heading9"/>
    <w:semiHidden/>
    <w:locked/>
    <w:rsid w:val="00D41EDC"/>
    <w:rPr>
      <w:rFonts w:ascii="Cambria" w:hAnsi="Cambria" w:cs="Times New Roman"/>
      <w:kern w:val="24"/>
    </w:rPr>
  </w:style>
  <w:style w:type="paragraph" w:customStyle="1" w:styleId="Figure">
    <w:name w:val="Figure"/>
    <w:aliases w:val="fig"/>
    <w:basedOn w:val="Normal"/>
    <w:rsid w:val="00AB6CF6"/>
    <w:pPr>
      <w:spacing w:line="240" w:lineRule="auto"/>
    </w:pPr>
    <w:rPr>
      <w:color w:val="0000FF"/>
    </w:rPr>
  </w:style>
  <w:style w:type="paragraph" w:customStyle="1" w:styleId="Code">
    <w:name w:val="Code"/>
    <w:aliases w:val="c"/>
    <w:link w:val="CodeChar"/>
    <w:locked/>
    <w:rsid w:val="00AB6CF6"/>
    <w:pPr>
      <w:keepLines/>
      <w:spacing w:line="220" w:lineRule="exact"/>
    </w:pPr>
    <w:rPr>
      <w:rFonts w:ascii="Courier New" w:hAnsi="Courier New"/>
      <w:noProof/>
      <w:kern w:val="24"/>
      <w:sz w:val="16"/>
      <w:szCs w:val="16"/>
    </w:rPr>
  </w:style>
  <w:style w:type="paragraph" w:customStyle="1" w:styleId="LabelinList2">
    <w:name w:val="Label in List 2"/>
    <w:aliases w:val="l2"/>
    <w:basedOn w:val="Label"/>
    <w:next w:val="TextinList2"/>
    <w:rsid w:val="00AB6CF6"/>
    <w:pPr>
      <w:ind w:left="720"/>
    </w:pPr>
  </w:style>
  <w:style w:type="paragraph" w:customStyle="1" w:styleId="TextinList2">
    <w:name w:val="Text in List 2"/>
    <w:aliases w:val="t2"/>
    <w:basedOn w:val="Normal"/>
    <w:rsid w:val="00AB6CF6"/>
    <w:pPr>
      <w:ind w:left="720"/>
    </w:pPr>
  </w:style>
  <w:style w:type="paragraph" w:customStyle="1" w:styleId="Label">
    <w:name w:val="Label"/>
    <w:aliases w:val="l"/>
    <w:basedOn w:val="Normal"/>
    <w:link w:val="LabelChar"/>
    <w:rsid w:val="00AB6CF6"/>
    <w:pPr>
      <w:keepNext/>
      <w:spacing w:before="240" w:line="240" w:lineRule="auto"/>
    </w:pPr>
    <w:rPr>
      <w:b/>
    </w:rPr>
  </w:style>
  <w:style w:type="paragraph" w:styleId="FootnoteText">
    <w:name w:val="footnote text"/>
    <w:aliases w:val="ft,Used by Word for text of Help footnotes"/>
    <w:basedOn w:val="Normal"/>
    <w:link w:val="FootnoteTextChar"/>
    <w:semiHidden/>
    <w:rsid w:val="00AB6CF6"/>
    <w:rPr>
      <w:color w:val="0000FF"/>
    </w:rPr>
  </w:style>
  <w:style w:type="character" w:customStyle="1" w:styleId="FootnoteTextChar">
    <w:name w:val="Footnote Text Char"/>
    <w:aliases w:val="ft Char,Used by Word for text of Help footnotes Char"/>
    <w:basedOn w:val="DefaultParagraphFont"/>
    <w:link w:val="FootnoteText"/>
    <w:semiHidden/>
    <w:locked/>
    <w:rsid w:val="00D41EDC"/>
    <w:rPr>
      <w:rFonts w:ascii="Arial" w:hAnsi="Arial" w:cs="Times New Roman"/>
      <w:kern w:val="24"/>
      <w:sz w:val="20"/>
      <w:szCs w:val="20"/>
    </w:rPr>
  </w:style>
  <w:style w:type="paragraph" w:customStyle="1" w:styleId="NumberedList2">
    <w:name w:val="Numbered List 2"/>
    <w:aliases w:val="nl2"/>
    <w:basedOn w:val="ListNumber"/>
    <w:rsid w:val="00AB6CF6"/>
    <w:pPr>
      <w:numPr>
        <w:numId w:val="4"/>
      </w:numPr>
    </w:pPr>
  </w:style>
  <w:style w:type="paragraph" w:customStyle="1" w:styleId="Syntax">
    <w:name w:val="Syntax"/>
    <w:aliases w:val="s"/>
    <w:basedOn w:val="Normal"/>
    <w:locked/>
    <w:rsid w:val="00AB6CF6"/>
    <w:pPr>
      <w:shd w:val="clear" w:color="C0C0C0" w:fill="auto"/>
    </w:pPr>
    <w:rPr>
      <w:noProof/>
      <w:color w:val="C0C0C0"/>
      <w:kern w:val="0"/>
    </w:rPr>
  </w:style>
  <w:style w:type="character" w:styleId="FootnoteReference">
    <w:name w:val="footnote reference"/>
    <w:aliases w:val="fr,Used by Word for Help footnote symbols"/>
    <w:basedOn w:val="DefaultParagraphFont"/>
    <w:semiHidden/>
    <w:rsid w:val="00AB6CF6"/>
    <w:rPr>
      <w:rFonts w:cs="Times New Roman"/>
      <w:color w:val="0000FF"/>
      <w:vertAlign w:val="superscript"/>
    </w:rPr>
  </w:style>
  <w:style w:type="character" w:customStyle="1" w:styleId="CodeEmbedded">
    <w:name w:val="Code Embedded"/>
    <w:aliases w:val="ce"/>
    <w:basedOn w:val="DefaultParagraphFont"/>
    <w:rsid w:val="00AB6CF6"/>
    <w:rPr>
      <w:rFonts w:ascii="Courier New" w:hAnsi="Courier New" w:cs="Times New Roman"/>
      <w:noProof/>
      <w:color w:val="auto"/>
      <w:position w:val="0"/>
      <w:sz w:val="16"/>
      <w:szCs w:val="16"/>
      <w:u w:val="none"/>
    </w:rPr>
  </w:style>
  <w:style w:type="character" w:customStyle="1" w:styleId="LabelEmbedded">
    <w:name w:val="Label Embedded"/>
    <w:aliases w:val="le"/>
    <w:basedOn w:val="DefaultParagraphFont"/>
    <w:rsid w:val="00AB6CF6"/>
    <w:rPr>
      <w:rFonts w:ascii="Arial" w:hAnsi="Arial" w:cs="Times New Roman"/>
      <w:b/>
      <w:sz w:val="18"/>
      <w:szCs w:val="18"/>
    </w:rPr>
  </w:style>
  <w:style w:type="character" w:customStyle="1" w:styleId="LinkText">
    <w:name w:val="Link Text"/>
    <w:aliases w:val="lt"/>
    <w:basedOn w:val="DefaultParagraphFont"/>
    <w:rsid w:val="00AB6CF6"/>
    <w:rPr>
      <w:rFonts w:ascii="Arial" w:hAnsi="Arial" w:cs="Times New Roman"/>
      <w:color w:val="0000FF"/>
      <w:sz w:val="18"/>
      <w:szCs w:val="18"/>
      <w:u w:val="single"/>
    </w:rPr>
  </w:style>
  <w:style w:type="character" w:customStyle="1" w:styleId="LinkID">
    <w:name w:val="Link ID"/>
    <w:aliases w:val="lid"/>
    <w:basedOn w:val="DefaultParagraphFont"/>
    <w:rsid w:val="00AB6CF6"/>
    <w:rPr>
      <w:rFonts w:ascii="Arial" w:hAnsi="Arial" w:cs="Times New Roman"/>
      <w:noProof/>
      <w:vanish/>
      <w:color w:val="0000FF"/>
      <w:sz w:val="18"/>
      <w:szCs w:val="18"/>
      <w:u w:val="none"/>
      <w:shd w:val="clear" w:color="auto" w:fill="auto"/>
      <w:lang w:val="en-US"/>
    </w:rPr>
  </w:style>
  <w:style w:type="paragraph" w:customStyle="1" w:styleId="TableSpacing">
    <w:name w:val="Table Spacing"/>
    <w:aliases w:val="ts"/>
    <w:basedOn w:val="Normal"/>
    <w:next w:val="Normal"/>
    <w:rsid w:val="00AB6CF6"/>
    <w:pPr>
      <w:spacing w:before="80" w:after="80" w:line="240" w:lineRule="auto"/>
    </w:pPr>
    <w:rPr>
      <w:sz w:val="8"/>
      <w:szCs w:val="8"/>
    </w:rPr>
  </w:style>
  <w:style w:type="paragraph" w:customStyle="1" w:styleId="AlertLabel">
    <w:name w:val="Alert Label"/>
    <w:aliases w:val="al"/>
    <w:basedOn w:val="Normal"/>
    <w:uiPriority w:val="99"/>
    <w:rsid w:val="00AB6CF6"/>
    <w:pPr>
      <w:keepNext/>
      <w:spacing w:before="120" w:after="0" w:line="300" w:lineRule="exact"/>
    </w:pPr>
    <w:rPr>
      <w:b/>
    </w:rPr>
  </w:style>
  <w:style w:type="character" w:customStyle="1" w:styleId="ConditionalMarker">
    <w:name w:val="Conditional Marker"/>
    <w:aliases w:val="cm"/>
    <w:basedOn w:val="DefaultParagraphFont"/>
    <w:locked/>
    <w:rsid w:val="00AB6CF6"/>
    <w:rPr>
      <w:rFonts w:ascii="Arial" w:hAnsi="Arial" w:cs="Times New Roman"/>
      <w:noProof/>
      <w:vanish/>
      <w:color w:val="C0C0C0"/>
      <w:sz w:val="18"/>
      <w:szCs w:val="18"/>
      <w:shd w:val="clear" w:color="FFFF00" w:fill="auto"/>
      <w:lang w:val="en-US"/>
    </w:rPr>
  </w:style>
  <w:style w:type="paragraph" w:customStyle="1" w:styleId="FigureinList2">
    <w:name w:val="Figure in List 2"/>
    <w:aliases w:val="fig2"/>
    <w:basedOn w:val="Figure"/>
    <w:next w:val="TextinList2"/>
    <w:rsid w:val="00AB6CF6"/>
    <w:pPr>
      <w:ind w:left="720"/>
    </w:pPr>
  </w:style>
  <w:style w:type="paragraph" w:customStyle="1" w:styleId="LabelinList1">
    <w:name w:val="Label in List 1"/>
    <w:aliases w:val="l1"/>
    <w:basedOn w:val="Label"/>
    <w:next w:val="TextinList1"/>
    <w:link w:val="LabelinList1Char"/>
    <w:rsid w:val="00AB6CF6"/>
    <w:pPr>
      <w:ind w:left="360"/>
    </w:pPr>
  </w:style>
  <w:style w:type="paragraph" w:customStyle="1" w:styleId="TextinList1">
    <w:name w:val="Text in List 1"/>
    <w:aliases w:val="t1"/>
    <w:basedOn w:val="Normal"/>
    <w:rsid w:val="00AB6CF6"/>
    <w:pPr>
      <w:ind w:left="360"/>
    </w:pPr>
  </w:style>
  <w:style w:type="paragraph" w:customStyle="1" w:styleId="AlertLabelinList1">
    <w:name w:val="Alert Label in List 1"/>
    <w:aliases w:val="al1"/>
    <w:basedOn w:val="AlertLabel"/>
    <w:rsid w:val="00AB6CF6"/>
    <w:pPr>
      <w:ind w:left="360"/>
    </w:pPr>
  </w:style>
  <w:style w:type="paragraph" w:customStyle="1" w:styleId="FigureinList1">
    <w:name w:val="Figure in List 1"/>
    <w:aliases w:val="fig1"/>
    <w:basedOn w:val="Figure"/>
    <w:next w:val="TextinList1"/>
    <w:rsid w:val="00AB6CF6"/>
    <w:pPr>
      <w:ind w:left="360"/>
    </w:pPr>
  </w:style>
  <w:style w:type="paragraph" w:styleId="Footer">
    <w:name w:val="footer"/>
    <w:aliases w:val="f"/>
    <w:basedOn w:val="Header"/>
    <w:link w:val="FooterChar"/>
    <w:semiHidden/>
    <w:rsid w:val="00AB6CF6"/>
    <w:rPr>
      <w:b w:val="0"/>
    </w:rPr>
  </w:style>
  <w:style w:type="character" w:customStyle="1" w:styleId="FooterChar">
    <w:name w:val="Footer Char"/>
    <w:aliases w:val="f Char"/>
    <w:basedOn w:val="DefaultParagraphFont"/>
    <w:link w:val="Footer"/>
    <w:semiHidden/>
    <w:locked/>
    <w:rsid w:val="00D41EDC"/>
    <w:rPr>
      <w:rFonts w:ascii="Arial" w:hAnsi="Arial" w:cs="Times New Roman"/>
      <w:kern w:val="24"/>
      <w:sz w:val="20"/>
      <w:szCs w:val="20"/>
    </w:rPr>
  </w:style>
  <w:style w:type="paragraph" w:styleId="Header">
    <w:name w:val="header"/>
    <w:aliases w:val="h"/>
    <w:basedOn w:val="Normal"/>
    <w:link w:val="HeaderChar"/>
    <w:semiHidden/>
    <w:rsid w:val="00AB6CF6"/>
    <w:pPr>
      <w:spacing w:before="0" w:after="240" w:line="240" w:lineRule="auto"/>
      <w:jc w:val="right"/>
    </w:pPr>
    <w:rPr>
      <w:b/>
      <w:kern w:val="0"/>
    </w:rPr>
  </w:style>
  <w:style w:type="character" w:customStyle="1" w:styleId="HeaderChar">
    <w:name w:val="Header Char"/>
    <w:aliases w:val="h Char"/>
    <w:basedOn w:val="DefaultParagraphFont"/>
    <w:link w:val="Header"/>
    <w:semiHidden/>
    <w:locked/>
    <w:rsid w:val="00D41EDC"/>
    <w:rPr>
      <w:rFonts w:ascii="Arial" w:hAnsi="Arial" w:cs="Times New Roman"/>
      <w:kern w:val="24"/>
      <w:sz w:val="20"/>
      <w:szCs w:val="20"/>
    </w:rPr>
  </w:style>
  <w:style w:type="paragraph" w:customStyle="1" w:styleId="AlertText">
    <w:name w:val="Alert Text"/>
    <w:aliases w:val="at"/>
    <w:basedOn w:val="Normal"/>
    <w:rsid w:val="00AB6CF6"/>
    <w:pPr>
      <w:ind w:left="360" w:right="360"/>
    </w:pPr>
  </w:style>
  <w:style w:type="paragraph" w:customStyle="1" w:styleId="AlertTextinList1">
    <w:name w:val="Alert Text in List 1"/>
    <w:aliases w:val="at1"/>
    <w:basedOn w:val="AlertText"/>
    <w:rsid w:val="00AB6CF6"/>
    <w:pPr>
      <w:ind w:left="720"/>
    </w:pPr>
  </w:style>
  <w:style w:type="paragraph" w:customStyle="1" w:styleId="AlertTextinList2">
    <w:name w:val="Alert Text in List 2"/>
    <w:aliases w:val="at2"/>
    <w:basedOn w:val="AlertText"/>
    <w:rsid w:val="00AB6CF6"/>
    <w:pPr>
      <w:ind w:left="1080"/>
    </w:pPr>
  </w:style>
  <w:style w:type="paragraph" w:customStyle="1" w:styleId="BulletedList1">
    <w:name w:val="Bulleted List 1"/>
    <w:aliases w:val="bl1"/>
    <w:basedOn w:val="ListBullet"/>
    <w:rsid w:val="00AB6CF6"/>
    <w:pPr>
      <w:numPr>
        <w:numId w:val="1"/>
      </w:numPr>
    </w:pPr>
  </w:style>
  <w:style w:type="paragraph" w:customStyle="1" w:styleId="BulletedList2">
    <w:name w:val="Bulleted List 2"/>
    <w:aliases w:val="bl2"/>
    <w:basedOn w:val="ListBullet"/>
    <w:link w:val="BulletedList2Char"/>
    <w:rsid w:val="00AB6CF6"/>
    <w:pPr>
      <w:numPr>
        <w:numId w:val="3"/>
      </w:numPr>
    </w:pPr>
  </w:style>
  <w:style w:type="paragraph" w:customStyle="1" w:styleId="DefinedTerm">
    <w:name w:val="Defined Term"/>
    <w:aliases w:val="dt"/>
    <w:basedOn w:val="Normal"/>
    <w:rsid w:val="00AB6CF6"/>
    <w:pPr>
      <w:keepNext/>
      <w:spacing w:before="120" w:after="0" w:line="220" w:lineRule="exact"/>
      <w:ind w:right="1440"/>
    </w:pPr>
    <w:rPr>
      <w:b/>
      <w:sz w:val="18"/>
      <w:szCs w:val="18"/>
    </w:rPr>
  </w:style>
  <w:style w:type="paragraph" w:styleId="DocumentMap">
    <w:name w:val="Document Map"/>
    <w:basedOn w:val="Normal"/>
    <w:link w:val="DocumentMapChar"/>
    <w:semiHidden/>
    <w:rsid w:val="00AB6CF6"/>
    <w:pPr>
      <w:shd w:val="clear" w:color="auto" w:fill="FFFF00"/>
    </w:pPr>
    <w:rPr>
      <w:rFonts w:ascii="Tahoma" w:hAnsi="Tahoma" w:cs="Tahoma"/>
    </w:rPr>
  </w:style>
  <w:style w:type="character" w:customStyle="1" w:styleId="DocumentMapChar">
    <w:name w:val="Document Map Char"/>
    <w:basedOn w:val="DefaultParagraphFont"/>
    <w:link w:val="DocumentMap"/>
    <w:semiHidden/>
    <w:locked/>
    <w:rsid w:val="00D41EDC"/>
    <w:rPr>
      <w:rFonts w:cs="Times New Roman"/>
      <w:kern w:val="24"/>
      <w:sz w:val="2"/>
    </w:rPr>
  </w:style>
  <w:style w:type="paragraph" w:customStyle="1" w:styleId="NumberedList1">
    <w:name w:val="Numbered List 1"/>
    <w:aliases w:val="nl1"/>
    <w:basedOn w:val="ListNumber"/>
    <w:uiPriority w:val="99"/>
    <w:rsid w:val="00AB6CF6"/>
    <w:pPr>
      <w:numPr>
        <w:numId w:val="2"/>
      </w:numPr>
    </w:pPr>
  </w:style>
  <w:style w:type="table" w:customStyle="1" w:styleId="ProcedureTable">
    <w:name w:val="Procedure Table"/>
    <w:aliases w:val="pt"/>
    <w:rsid w:val="00AB6CF6"/>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AB6CF6"/>
    <w:rPr>
      <w:rFonts w:ascii="Arial" w:hAnsi="Arial" w:cs="Times New Roman"/>
      <w:color w:val="auto"/>
      <w:sz w:val="18"/>
      <w:szCs w:val="18"/>
      <w:u w:val="single"/>
    </w:rPr>
  </w:style>
  <w:style w:type="paragraph" w:styleId="Index1">
    <w:name w:val="index 1"/>
    <w:aliases w:val="idx1"/>
    <w:basedOn w:val="Normal"/>
    <w:semiHidden/>
    <w:rsid w:val="00AB6CF6"/>
    <w:pPr>
      <w:spacing w:line="220" w:lineRule="exact"/>
      <w:ind w:left="180" w:hanging="180"/>
    </w:pPr>
    <w:rPr>
      <w:color w:val="808000"/>
      <w:sz w:val="16"/>
    </w:rPr>
  </w:style>
  <w:style w:type="paragraph" w:styleId="IndexHeading">
    <w:name w:val="index heading"/>
    <w:aliases w:val="ih"/>
    <w:basedOn w:val="Heading1"/>
    <w:next w:val="Index1"/>
    <w:semiHidden/>
    <w:rsid w:val="00AB6CF6"/>
    <w:pPr>
      <w:spacing w:line="300" w:lineRule="exact"/>
      <w:outlineLvl w:val="7"/>
    </w:pPr>
    <w:rPr>
      <w:color w:val="808000"/>
      <w:sz w:val="26"/>
    </w:rPr>
  </w:style>
  <w:style w:type="table" w:customStyle="1" w:styleId="CodeSection">
    <w:name w:val="Code Section"/>
    <w:aliases w:val="cs"/>
    <w:rsid w:val="00AB6CF6"/>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AB6CF6"/>
    <w:pPr>
      <w:spacing w:before="180" w:after="0"/>
      <w:ind w:left="187" w:hanging="187"/>
    </w:pPr>
  </w:style>
  <w:style w:type="paragraph" w:styleId="TOC2">
    <w:name w:val="toc 2"/>
    <w:aliases w:val="toc2"/>
    <w:basedOn w:val="Normal"/>
    <w:next w:val="Normal"/>
    <w:uiPriority w:val="39"/>
    <w:rsid w:val="00AB6CF6"/>
    <w:pPr>
      <w:spacing w:before="0" w:after="0"/>
      <w:ind w:left="374" w:hanging="187"/>
    </w:pPr>
  </w:style>
  <w:style w:type="paragraph" w:styleId="TOC3">
    <w:name w:val="toc 3"/>
    <w:aliases w:val="toc3"/>
    <w:basedOn w:val="Normal"/>
    <w:next w:val="Normal"/>
    <w:uiPriority w:val="39"/>
    <w:rsid w:val="00AB6CF6"/>
    <w:pPr>
      <w:spacing w:before="0" w:after="0"/>
      <w:ind w:left="561" w:hanging="187"/>
    </w:pPr>
  </w:style>
  <w:style w:type="paragraph" w:styleId="TOC4">
    <w:name w:val="toc 4"/>
    <w:aliases w:val="toc4"/>
    <w:basedOn w:val="Normal"/>
    <w:next w:val="Normal"/>
    <w:rsid w:val="00AB6CF6"/>
    <w:pPr>
      <w:spacing w:before="0" w:after="0"/>
      <w:ind w:left="749" w:hanging="187"/>
    </w:pPr>
  </w:style>
  <w:style w:type="paragraph" w:styleId="Index2">
    <w:name w:val="index 2"/>
    <w:aliases w:val="idx2"/>
    <w:basedOn w:val="Index1"/>
    <w:semiHidden/>
    <w:rsid w:val="00AB6CF6"/>
    <w:pPr>
      <w:ind w:left="540"/>
    </w:pPr>
  </w:style>
  <w:style w:type="paragraph" w:styleId="Index3">
    <w:name w:val="index 3"/>
    <w:aliases w:val="idx3"/>
    <w:basedOn w:val="Index1"/>
    <w:semiHidden/>
    <w:rsid w:val="00AB6CF6"/>
    <w:pPr>
      <w:ind w:left="900"/>
    </w:pPr>
  </w:style>
  <w:style w:type="character" w:customStyle="1" w:styleId="Bold">
    <w:name w:val="Bold"/>
    <w:aliases w:val="b"/>
    <w:basedOn w:val="DefaultParagraphFont"/>
    <w:rsid w:val="00AB6CF6"/>
    <w:rPr>
      <w:rFonts w:ascii="Arial" w:hAnsi="Arial" w:cs="Times New Roman"/>
      <w:b/>
      <w:sz w:val="18"/>
      <w:szCs w:val="18"/>
    </w:rPr>
  </w:style>
  <w:style w:type="character" w:customStyle="1" w:styleId="MultilanguageMarkerAuto">
    <w:name w:val="Multilanguage Marker Auto"/>
    <w:aliases w:val="mma"/>
    <w:basedOn w:val="DefaultParagraphFont"/>
    <w:locked/>
    <w:rsid w:val="00AB6CF6"/>
    <w:rPr>
      <w:rFonts w:ascii="Arial" w:hAnsi="Arial" w:cs="Times New Roman"/>
      <w:noProof/>
      <w:color w:val="C0C0C0"/>
      <w:sz w:val="18"/>
      <w:szCs w:val="18"/>
      <w:shd w:val="clear" w:color="auto" w:fill="auto"/>
      <w:lang w:val="en-US"/>
    </w:rPr>
  </w:style>
  <w:style w:type="character" w:customStyle="1" w:styleId="BoldItalic">
    <w:name w:val="Bold Italic"/>
    <w:aliases w:val="bi"/>
    <w:basedOn w:val="DefaultParagraphFont"/>
    <w:rsid w:val="00AB6CF6"/>
    <w:rPr>
      <w:rFonts w:ascii="Arial" w:hAnsi="Arial" w:cs="Times New Roman"/>
      <w:b/>
      <w:i/>
      <w:color w:val="auto"/>
      <w:sz w:val="18"/>
      <w:szCs w:val="18"/>
    </w:rPr>
  </w:style>
  <w:style w:type="paragraph" w:customStyle="1" w:styleId="MultilanguageMarkerExplicitBegin">
    <w:name w:val="Multilanguage Marker Explicit Begin"/>
    <w:aliases w:val="mmeb"/>
    <w:basedOn w:val="Normal"/>
    <w:next w:val="Normal"/>
    <w:locked/>
    <w:rsid w:val="00AB6CF6"/>
    <w:rPr>
      <w:noProof/>
      <w:color w:val="C0C0C0"/>
    </w:rPr>
  </w:style>
  <w:style w:type="paragraph" w:customStyle="1" w:styleId="MultilanguageMarkerExplicitEnd">
    <w:name w:val="Multilanguage Marker Explicit End"/>
    <w:aliases w:val="mmee"/>
    <w:basedOn w:val="MultilanguageMarkerExplicitBegin"/>
    <w:next w:val="Normal"/>
    <w:locked/>
    <w:rsid w:val="00AB6CF6"/>
  </w:style>
  <w:style w:type="paragraph" w:customStyle="1" w:styleId="CodeReferenceinList1">
    <w:name w:val="Code Reference in List 1"/>
    <w:aliases w:val="cref1"/>
    <w:basedOn w:val="Normal"/>
    <w:locked/>
    <w:rsid w:val="00AB6CF6"/>
    <w:rPr>
      <w:color w:val="C0C0C0"/>
    </w:rPr>
  </w:style>
  <w:style w:type="character" w:styleId="CommentReference">
    <w:name w:val="annotation reference"/>
    <w:aliases w:val="cr,Used by Word to flag author queries"/>
    <w:basedOn w:val="DefaultParagraphFont"/>
    <w:semiHidden/>
    <w:rsid w:val="00AB6CF6"/>
    <w:rPr>
      <w:rFonts w:cs="Times New Roman"/>
      <w:sz w:val="16"/>
      <w:szCs w:val="16"/>
    </w:rPr>
  </w:style>
  <w:style w:type="paragraph" w:styleId="CommentText">
    <w:name w:val="annotation text"/>
    <w:aliases w:val="ct,Used by Word for text of author queries"/>
    <w:basedOn w:val="Normal"/>
    <w:link w:val="CommentTextChar"/>
    <w:semiHidden/>
    <w:rsid w:val="00AB6CF6"/>
  </w:style>
  <w:style w:type="character" w:customStyle="1" w:styleId="CommentTextChar">
    <w:name w:val="Comment Text Char"/>
    <w:aliases w:val="ct Char,Used by Word for text of author queries Char"/>
    <w:basedOn w:val="DefaultParagraphFont"/>
    <w:link w:val="CommentText"/>
    <w:semiHidden/>
    <w:locked/>
    <w:rsid w:val="003F50B2"/>
    <w:rPr>
      <w:rFonts w:ascii="Arial" w:hAnsi="Arial" w:cs="Times New Roman"/>
      <w:kern w:val="24"/>
    </w:rPr>
  </w:style>
  <w:style w:type="character" w:customStyle="1" w:styleId="Italic">
    <w:name w:val="Italic"/>
    <w:aliases w:val="i"/>
    <w:basedOn w:val="DefaultParagraphFont"/>
    <w:rsid w:val="00AB6CF6"/>
    <w:rPr>
      <w:rFonts w:ascii="Arial" w:hAnsi="Arial" w:cs="Times New Roman"/>
      <w:i/>
      <w:color w:val="auto"/>
      <w:sz w:val="18"/>
      <w:szCs w:val="18"/>
    </w:rPr>
  </w:style>
  <w:style w:type="paragraph" w:customStyle="1" w:styleId="CodeReferenceinList2">
    <w:name w:val="Code Reference in List 2"/>
    <w:aliases w:val="cref2"/>
    <w:basedOn w:val="CodeReferenceinList1"/>
    <w:locked/>
    <w:rsid w:val="00AB6CF6"/>
    <w:pPr>
      <w:ind w:left="720"/>
    </w:pPr>
  </w:style>
  <w:style w:type="character" w:customStyle="1" w:styleId="Subscript">
    <w:name w:val="Subscript"/>
    <w:aliases w:val="sub"/>
    <w:basedOn w:val="DefaultParagraphFont"/>
    <w:rsid w:val="00AB6CF6"/>
    <w:rPr>
      <w:rFonts w:ascii="Arial" w:hAnsi="Arial" w:cs="Times New Roman"/>
      <w:color w:val="auto"/>
      <w:sz w:val="18"/>
      <w:szCs w:val="18"/>
      <w:u w:val="none"/>
      <w:vertAlign w:val="subscript"/>
    </w:rPr>
  </w:style>
  <w:style w:type="character" w:customStyle="1" w:styleId="Superscript">
    <w:name w:val="Superscript"/>
    <w:aliases w:val="sup"/>
    <w:basedOn w:val="DefaultParagraphFont"/>
    <w:rsid w:val="00AB6CF6"/>
    <w:rPr>
      <w:rFonts w:ascii="Arial" w:hAnsi="Arial" w:cs="Times New Roman"/>
      <w:color w:val="auto"/>
      <w:sz w:val="18"/>
      <w:szCs w:val="18"/>
      <w:u w:val="none"/>
      <w:vertAlign w:val="superscript"/>
    </w:rPr>
  </w:style>
  <w:style w:type="table" w:customStyle="1" w:styleId="TablewithHeader">
    <w:name w:val="Table with Header"/>
    <w:aliases w:val="twh"/>
    <w:basedOn w:val="TablewithoutHeader"/>
    <w:rsid w:val="00AB6CF6"/>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rsid w:val="00AB6CF6"/>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CodeEntityReference">
    <w:name w:val="Code Entity Reference"/>
    <w:aliases w:val="cer"/>
    <w:basedOn w:val="DefaultParagraphFont"/>
    <w:locked/>
    <w:rsid w:val="00AB6CF6"/>
    <w:rPr>
      <w:rFonts w:ascii="Arial" w:hAnsi="Arial" w:cs="Times New Roman"/>
      <w:noProof/>
      <w:color w:val="C0C0C0"/>
      <w:sz w:val="18"/>
      <w:szCs w:val="18"/>
      <w:shd w:val="clear" w:color="auto" w:fill="auto"/>
      <w:lang w:val="en-US"/>
    </w:rPr>
  </w:style>
  <w:style w:type="paragraph" w:styleId="CommentSubject">
    <w:name w:val="annotation subject"/>
    <w:basedOn w:val="CommentText"/>
    <w:next w:val="CommentText"/>
    <w:link w:val="CommentSubjectChar"/>
    <w:semiHidden/>
    <w:rsid w:val="00AB6CF6"/>
    <w:rPr>
      <w:b/>
      <w:bCs/>
    </w:rPr>
  </w:style>
  <w:style w:type="character" w:customStyle="1" w:styleId="CommentSubjectChar">
    <w:name w:val="Comment Subject Char"/>
    <w:basedOn w:val="CommentTextChar"/>
    <w:link w:val="CommentSubject"/>
    <w:semiHidden/>
    <w:locked/>
    <w:rsid w:val="00D41EDC"/>
    <w:rPr>
      <w:b/>
      <w:bCs/>
      <w:sz w:val="20"/>
      <w:szCs w:val="20"/>
    </w:rPr>
  </w:style>
  <w:style w:type="paragraph" w:styleId="BalloonText">
    <w:name w:val="Balloon Text"/>
    <w:basedOn w:val="Normal"/>
    <w:link w:val="BalloonTextChar"/>
    <w:semiHidden/>
    <w:rsid w:val="00AB6CF6"/>
    <w:rPr>
      <w:rFonts w:ascii="Tahoma" w:hAnsi="Tahoma" w:cs="Tahoma"/>
      <w:sz w:val="16"/>
      <w:szCs w:val="16"/>
    </w:rPr>
  </w:style>
  <w:style w:type="character" w:customStyle="1" w:styleId="BalloonTextChar">
    <w:name w:val="Balloon Text Char"/>
    <w:basedOn w:val="DefaultParagraphFont"/>
    <w:link w:val="BalloonText"/>
    <w:semiHidden/>
    <w:locked/>
    <w:rsid w:val="00D41EDC"/>
    <w:rPr>
      <w:rFonts w:cs="Times New Roman"/>
      <w:kern w:val="24"/>
      <w:sz w:val="2"/>
    </w:rPr>
  </w:style>
  <w:style w:type="character" w:customStyle="1" w:styleId="UI">
    <w:name w:val="UI"/>
    <w:aliases w:val="ui"/>
    <w:basedOn w:val="DefaultParagraphFont"/>
    <w:rsid w:val="00AB6CF6"/>
    <w:rPr>
      <w:rFonts w:ascii="Arial" w:hAnsi="Arial" w:cs="Times New Roman"/>
      <w:b/>
      <w:color w:val="auto"/>
      <w:sz w:val="18"/>
      <w:szCs w:val="18"/>
      <w:u w:val="none"/>
    </w:rPr>
  </w:style>
  <w:style w:type="character" w:customStyle="1" w:styleId="ParameterReference">
    <w:name w:val="Parameter Reference"/>
    <w:aliases w:val="pr"/>
    <w:basedOn w:val="DefaultParagraphFont"/>
    <w:locked/>
    <w:rsid w:val="00AB6CF6"/>
    <w:rPr>
      <w:rFonts w:ascii="Arial" w:hAnsi="Arial" w:cs="Times New Roman"/>
      <w:noProof/>
      <w:color w:val="C0C0C0"/>
      <w:sz w:val="18"/>
      <w:szCs w:val="18"/>
      <w:u w:val="none"/>
      <w:shd w:val="clear" w:color="auto" w:fill="auto"/>
      <w:lang w:val="en-US"/>
    </w:rPr>
  </w:style>
  <w:style w:type="character" w:customStyle="1" w:styleId="LanguageKeyword">
    <w:name w:val="Language Keyword"/>
    <w:aliases w:val="lk"/>
    <w:basedOn w:val="DefaultParagraphFont"/>
    <w:locked/>
    <w:rsid w:val="00AB6CF6"/>
    <w:rPr>
      <w:rFonts w:ascii="Arial" w:hAnsi="Arial" w:cs="Times New Roman"/>
      <w:noProof/>
      <w:color w:val="C0C0C0"/>
      <w:sz w:val="18"/>
      <w:szCs w:val="18"/>
      <w:shd w:val="clear" w:color="auto" w:fill="auto"/>
      <w:lang w:val="en-US"/>
    </w:rPr>
  </w:style>
  <w:style w:type="character" w:customStyle="1" w:styleId="Token">
    <w:name w:val="Token"/>
    <w:aliases w:val="tok"/>
    <w:basedOn w:val="DefaultParagraphFont"/>
    <w:locked/>
    <w:rsid w:val="00AB6CF6"/>
    <w:rPr>
      <w:rFonts w:ascii="Arial" w:hAnsi="Arial" w:cs="Times New Roman"/>
      <w:color w:val="C0C0C0"/>
      <w:sz w:val="18"/>
      <w:szCs w:val="18"/>
      <w:u w:val="none"/>
      <w:shd w:val="clear" w:color="auto" w:fill="auto"/>
    </w:rPr>
  </w:style>
  <w:style w:type="character" w:customStyle="1" w:styleId="CodeEntityReferenceQualified">
    <w:name w:val="Code Entity Reference Qualified"/>
    <w:aliases w:val="cerq"/>
    <w:basedOn w:val="CodeEntityReference"/>
    <w:locked/>
    <w:rsid w:val="00AB6CF6"/>
    <w:rPr>
      <w:u w:val="none"/>
    </w:rPr>
  </w:style>
  <w:style w:type="paragraph" w:customStyle="1" w:styleId="CodeReference">
    <w:name w:val="Code Reference"/>
    <w:aliases w:val="cref"/>
    <w:basedOn w:val="Normal"/>
    <w:next w:val="Normal"/>
    <w:locked/>
    <w:rsid w:val="00AB6CF6"/>
    <w:rPr>
      <w:noProof/>
      <w:color w:val="C0C0C0"/>
      <w:kern w:val="0"/>
    </w:rPr>
  </w:style>
  <w:style w:type="character" w:customStyle="1" w:styleId="LegacyLinkText">
    <w:name w:val="Legacy Link Text"/>
    <w:aliases w:val="llt"/>
    <w:basedOn w:val="LinkText"/>
    <w:rsid w:val="00AB6CF6"/>
  </w:style>
  <w:style w:type="paragraph" w:customStyle="1" w:styleId="DefinedTerminList1">
    <w:name w:val="Defined Term in List 1"/>
    <w:aliases w:val="dt1"/>
    <w:basedOn w:val="DefinedTerm"/>
    <w:rsid w:val="00AB6CF6"/>
    <w:pPr>
      <w:ind w:left="360"/>
    </w:pPr>
  </w:style>
  <w:style w:type="paragraph" w:customStyle="1" w:styleId="DefinedTerminList2">
    <w:name w:val="Defined Term in List 2"/>
    <w:aliases w:val="dt2"/>
    <w:basedOn w:val="DefinedTerm"/>
    <w:rsid w:val="00AB6CF6"/>
    <w:pPr>
      <w:ind w:left="720"/>
    </w:pPr>
  </w:style>
  <w:style w:type="paragraph" w:customStyle="1" w:styleId="TableSpacinginList1">
    <w:name w:val="Table Spacing in List 1"/>
    <w:aliases w:val="ts1"/>
    <w:basedOn w:val="TableSpacing"/>
    <w:next w:val="TextinList1"/>
    <w:rsid w:val="00AB6CF6"/>
    <w:pPr>
      <w:ind w:left="360"/>
    </w:pPr>
  </w:style>
  <w:style w:type="paragraph" w:customStyle="1" w:styleId="TableSpacinginList2">
    <w:name w:val="Table Spacing in List 2"/>
    <w:aliases w:val="ts2"/>
    <w:basedOn w:val="TableSpacinginList1"/>
    <w:next w:val="TextinList2"/>
    <w:rsid w:val="00AB6CF6"/>
    <w:pPr>
      <w:ind w:left="720"/>
    </w:pPr>
  </w:style>
  <w:style w:type="table" w:customStyle="1" w:styleId="ProcedureTableinList1">
    <w:name w:val="Procedure Table in List 1"/>
    <w:aliases w:val="pt1"/>
    <w:basedOn w:val="ProcedureTable"/>
    <w:rsid w:val="00AB6CF6"/>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AB6CF6"/>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AB6CF6"/>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rsid w:val="00AB6CF6"/>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rsid w:val="00AB6CF6"/>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rsid w:val="00AB6CF6"/>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FigureEmbedded">
    <w:name w:val="Figure Embedded"/>
    <w:aliases w:val="fige"/>
    <w:basedOn w:val="DefaultParagraphFont"/>
    <w:rsid w:val="00AB6CF6"/>
    <w:rPr>
      <w:rFonts w:ascii="Arial" w:hAnsi="Arial" w:cs="Times New Roman"/>
      <w:color w:val="0000FF"/>
      <w:sz w:val="18"/>
      <w:szCs w:val="18"/>
      <w:u w:val="none"/>
      <w:shd w:val="clear" w:color="auto" w:fill="auto"/>
    </w:rPr>
  </w:style>
  <w:style w:type="paragraph" w:customStyle="1" w:styleId="ConditionalBlock">
    <w:name w:val="Conditional Block"/>
    <w:aliases w:val="cb"/>
    <w:basedOn w:val="Normal"/>
    <w:next w:val="Normal"/>
    <w:locked/>
    <w:rsid w:val="00AB6CF6"/>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AB6CF6"/>
  </w:style>
  <w:style w:type="paragraph" w:customStyle="1" w:styleId="ConditionalBlockinList2">
    <w:name w:val="Conditional Block in List 2"/>
    <w:aliases w:val="cb2"/>
    <w:basedOn w:val="ConditionalBlock"/>
    <w:next w:val="Normal"/>
    <w:locked/>
    <w:rsid w:val="00AB6CF6"/>
    <w:pPr>
      <w:ind w:left="720"/>
    </w:pPr>
  </w:style>
  <w:style w:type="character" w:customStyle="1" w:styleId="CodeFeaturedElement">
    <w:name w:val="Code Featured Element"/>
    <w:aliases w:val="cfe"/>
    <w:basedOn w:val="DefaultParagraphFont"/>
    <w:locked/>
    <w:rsid w:val="00AB6CF6"/>
    <w:rPr>
      <w:rFonts w:ascii="Courier New" w:hAnsi="Courier New" w:cs="Courier New"/>
      <w:b/>
      <w:bCs/>
      <w:noProof/>
      <w:color w:val="auto"/>
      <w:sz w:val="16"/>
      <w:szCs w:val="16"/>
      <w:shd w:val="clear" w:color="auto" w:fill="auto"/>
    </w:rPr>
  </w:style>
  <w:style w:type="paragraph" w:customStyle="1" w:styleId="SamplesButtonMarker">
    <w:name w:val="Samples Button Marker"/>
    <w:aliases w:val="sbm"/>
    <w:basedOn w:val="Normal"/>
    <w:locked/>
    <w:rsid w:val="00AB6CF6"/>
    <w:rPr>
      <w:color w:val="C0C0C0"/>
    </w:rPr>
  </w:style>
  <w:style w:type="character" w:customStyle="1" w:styleId="CodeEntityReferenceSpecific">
    <w:name w:val="Code Entity Reference Specific"/>
    <w:aliases w:val="cers"/>
    <w:basedOn w:val="CodeEntityReference"/>
    <w:locked/>
    <w:rsid w:val="00AB6CF6"/>
  </w:style>
  <w:style w:type="character" w:customStyle="1" w:styleId="CodeEntityReferenceQualifiedSpecific">
    <w:name w:val="Code Entity Reference Qualified Specific"/>
    <w:aliases w:val="cerqs"/>
    <w:basedOn w:val="CodeEntityReference"/>
    <w:locked/>
    <w:rsid w:val="00AB6CF6"/>
    <w:rPr>
      <w:u w:val="none"/>
    </w:rPr>
  </w:style>
  <w:style w:type="table" w:customStyle="1" w:styleId="CodeSectioninList1">
    <w:name w:val="Code Section in List 1"/>
    <w:aliases w:val="cs1"/>
    <w:basedOn w:val="CodeSection"/>
    <w:rsid w:val="00AB6CF6"/>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AB6CF6"/>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BlockText">
    <w:name w:val="Block Text"/>
    <w:basedOn w:val="Normal"/>
    <w:semiHidden/>
    <w:rsid w:val="00AB6CF6"/>
    <w:pPr>
      <w:spacing w:after="120"/>
      <w:ind w:left="1440" w:right="1440"/>
    </w:pPr>
  </w:style>
  <w:style w:type="paragraph" w:styleId="BodyText">
    <w:name w:val="Body Text"/>
    <w:basedOn w:val="Normal"/>
    <w:link w:val="BodyTextChar"/>
    <w:semiHidden/>
    <w:rsid w:val="00AB6CF6"/>
    <w:pPr>
      <w:spacing w:after="120"/>
    </w:pPr>
  </w:style>
  <w:style w:type="character" w:customStyle="1" w:styleId="BodyTextChar">
    <w:name w:val="Body Text Char"/>
    <w:basedOn w:val="DefaultParagraphFont"/>
    <w:link w:val="BodyText"/>
    <w:semiHidden/>
    <w:locked/>
    <w:rsid w:val="003F50B2"/>
    <w:rPr>
      <w:rFonts w:ascii="Arial" w:hAnsi="Arial" w:cs="Times New Roman"/>
      <w:kern w:val="24"/>
    </w:rPr>
  </w:style>
  <w:style w:type="paragraph" w:styleId="BodyText2">
    <w:name w:val="Body Text 2"/>
    <w:basedOn w:val="Normal"/>
    <w:link w:val="BodyText2Char"/>
    <w:semiHidden/>
    <w:rsid w:val="00AB6CF6"/>
    <w:pPr>
      <w:spacing w:after="120" w:line="480" w:lineRule="auto"/>
    </w:pPr>
  </w:style>
  <w:style w:type="character" w:customStyle="1" w:styleId="BodyText2Char">
    <w:name w:val="Body Text 2 Char"/>
    <w:basedOn w:val="DefaultParagraphFont"/>
    <w:link w:val="BodyText2"/>
    <w:semiHidden/>
    <w:locked/>
    <w:rsid w:val="00D41EDC"/>
    <w:rPr>
      <w:rFonts w:ascii="Arial" w:hAnsi="Arial" w:cs="Times New Roman"/>
      <w:kern w:val="24"/>
      <w:sz w:val="20"/>
      <w:szCs w:val="20"/>
    </w:rPr>
  </w:style>
  <w:style w:type="paragraph" w:styleId="BodyText3">
    <w:name w:val="Body Text 3"/>
    <w:basedOn w:val="Normal"/>
    <w:link w:val="BodyText3Char"/>
    <w:semiHidden/>
    <w:rsid w:val="00AB6CF6"/>
    <w:pPr>
      <w:spacing w:after="120"/>
    </w:pPr>
    <w:rPr>
      <w:sz w:val="16"/>
      <w:szCs w:val="16"/>
    </w:rPr>
  </w:style>
  <w:style w:type="character" w:customStyle="1" w:styleId="BodyText3Char">
    <w:name w:val="Body Text 3 Char"/>
    <w:basedOn w:val="DefaultParagraphFont"/>
    <w:link w:val="BodyText3"/>
    <w:semiHidden/>
    <w:locked/>
    <w:rsid w:val="00D41EDC"/>
    <w:rPr>
      <w:rFonts w:ascii="Arial" w:hAnsi="Arial" w:cs="Times New Roman"/>
      <w:kern w:val="24"/>
      <w:sz w:val="16"/>
      <w:szCs w:val="16"/>
    </w:rPr>
  </w:style>
  <w:style w:type="paragraph" w:styleId="BodyTextFirstIndent">
    <w:name w:val="Body Text First Indent"/>
    <w:basedOn w:val="BodyText"/>
    <w:link w:val="BodyTextFirstIndentChar"/>
    <w:semiHidden/>
    <w:rsid w:val="00AB6CF6"/>
    <w:pPr>
      <w:ind w:firstLine="210"/>
    </w:pPr>
  </w:style>
  <w:style w:type="character" w:customStyle="1" w:styleId="BodyTextFirstIndentChar">
    <w:name w:val="Body Text First Indent Char"/>
    <w:basedOn w:val="BodyTextChar"/>
    <w:link w:val="BodyTextFirstIndent"/>
    <w:semiHidden/>
    <w:locked/>
    <w:rsid w:val="00D41EDC"/>
    <w:rPr>
      <w:sz w:val="20"/>
      <w:szCs w:val="20"/>
    </w:rPr>
  </w:style>
  <w:style w:type="paragraph" w:styleId="BodyTextIndent">
    <w:name w:val="Body Text Indent"/>
    <w:basedOn w:val="Normal"/>
    <w:link w:val="BodyTextIndentChar"/>
    <w:semiHidden/>
    <w:rsid w:val="00AB6CF6"/>
    <w:pPr>
      <w:spacing w:after="120"/>
      <w:ind w:left="360"/>
    </w:pPr>
  </w:style>
  <w:style w:type="character" w:customStyle="1" w:styleId="BodyTextIndentChar">
    <w:name w:val="Body Text Indent Char"/>
    <w:basedOn w:val="DefaultParagraphFont"/>
    <w:link w:val="BodyTextIndent"/>
    <w:semiHidden/>
    <w:locked/>
    <w:rsid w:val="00D41EDC"/>
    <w:rPr>
      <w:rFonts w:ascii="Arial" w:hAnsi="Arial" w:cs="Times New Roman"/>
      <w:kern w:val="24"/>
      <w:sz w:val="20"/>
      <w:szCs w:val="20"/>
    </w:rPr>
  </w:style>
  <w:style w:type="paragraph" w:styleId="BodyTextFirstIndent2">
    <w:name w:val="Body Text First Indent 2"/>
    <w:basedOn w:val="BodyTextIndent"/>
    <w:link w:val="BodyTextFirstIndent2Char"/>
    <w:semiHidden/>
    <w:rsid w:val="00AB6CF6"/>
    <w:pPr>
      <w:ind w:firstLine="210"/>
    </w:pPr>
  </w:style>
  <w:style w:type="character" w:customStyle="1" w:styleId="BodyTextFirstIndent2Char">
    <w:name w:val="Body Text First Indent 2 Char"/>
    <w:basedOn w:val="BodyTextIndentChar"/>
    <w:link w:val="BodyTextFirstIndent2"/>
    <w:semiHidden/>
    <w:locked/>
    <w:rsid w:val="00D41EDC"/>
  </w:style>
  <w:style w:type="paragraph" w:styleId="BodyTextIndent2">
    <w:name w:val="Body Text Indent 2"/>
    <w:basedOn w:val="Normal"/>
    <w:link w:val="BodyTextIndent2Char"/>
    <w:semiHidden/>
    <w:rsid w:val="00AB6CF6"/>
    <w:pPr>
      <w:spacing w:after="120" w:line="480" w:lineRule="auto"/>
      <w:ind w:left="360"/>
    </w:pPr>
  </w:style>
  <w:style w:type="character" w:customStyle="1" w:styleId="BodyTextIndent2Char">
    <w:name w:val="Body Text Indent 2 Char"/>
    <w:basedOn w:val="DefaultParagraphFont"/>
    <w:link w:val="BodyTextIndent2"/>
    <w:semiHidden/>
    <w:locked/>
    <w:rsid w:val="00D41EDC"/>
    <w:rPr>
      <w:rFonts w:ascii="Arial" w:hAnsi="Arial" w:cs="Times New Roman"/>
      <w:kern w:val="24"/>
      <w:sz w:val="20"/>
      <w:szCs w:val="20"/>
    </w:rPr>
  </w:style>
  <w:style w:type="paragraph" w:styleId="BodyTextIndent3">
    <w:name w:val="Body Text Indent 3"/>
    <w:basedOn w:val="Normal"/>
    <w:link w:val="BodyTextIndent3Char"/>
    <w:semiHidden/>
    <w:rsid w:val="00AB6CF6"/>
    <w:pPr>
      <w:spacing w:after="120"/>
      <w:ind w:left="360"/>
    </w:pPr>
    <w:rPr>
      <w:sz w:val="16"/>
      <w:szCs w:val="16"/>
    </w:rPr>
  </w:style>
  <w:style w:type="character" w:customStyle="1" w:styleId="BodyTextIndent3Char">
    <w:name w:val="Body Text Indent 3 Char"/>
    <w:basedOn w:val="DefaultParagraphFont"/>
    <w:link w:val="BodyTextIndent3"/>
    <w:semiHidden/>
    <w:locked/>
    <w:rsid w:val="00D41EDC"/>
    <w:rPr>
      <w:rFonts w:ascii="Arial" w:hAnsi="Arial" w:cs="Times New Roman"/>
      <w:kern w:val="24"/>
      <w:sz w:val="16"/>
      <w:szCs w:val="16"/>
    </w:rPr>
  </w:style>
  <w:style w:type="paragraph" w:styleId="Closing">
    <w:name w:val="Closing"/>
    <w:basedOn w:val="Normal"/>
    <w:link w:val="ClosingChar"/>
    <w:semiHidden/>
    <w:rsid w:val="00AB6CF6"/>
    <w:pPr>
      <w:ind w:left="4320"/>
    </w:pPr>
  </w:style>
  <w:style w:type="character" w:customStyle="1" w:styleId="ClosingChar">
    <w:name w:val="Closing Char"/>
    <w:basedOn w:val="DefaultParagraphFont"/>
    <w:link w:val="Closing"/>
    <w:semiHidden/>
    <w:locked/>
    <w:rsid w:val="00D41EDC"/>
    <w:rPr>
      <w:rFonts w:ascii="Arial" w:hAnsi="Arial" w:cs="Times New Roman"/>
      <w:kern w:val="24"/>
      <w:sz w:val="20"/>
      <w:szCs w:val="20"/>
    </w:rPr>
  </w:style>
  <w:style w:type="paragraph" w:styleId="Date">
    <w:name w:val="Date"/>
    <w:basedOn w:val="Normal"/>
    <w:next w:val="Normal"/>
    <w:link w:val="DateChar"/>
    <w:semiHidden/>
    <w:rsid w:val="00AB6CF6"/>
  </w:style>
  <w:style w:type="character" w:customStyle="1" w:styleId="DateChar">
    <w:name w:val="Date Char"/>
    <w:basedOn w:val="DefaultParagraphFont"/>
    <w:link w:val="Date"/>
    <w:semiHidden/>
    <w:locked/>
    <w:rsid w:val="00D41EDC"/>
    <w:rPr>
      <w:rFonts w:ascii="Arial" w:hAnsi="Arial" w:cs="Times New Roman"/>
      <w:kern w:val="24"/>
      <w:sz w:val="20"/>
      <w:szCs w:val="20"/>
    </w:rPr>
  </w:style>
  <w:style w:type="paragraph" w:styleId="E-mailSignature">
    <w:name w:val="E-mail Signature"/>
    <w:basedOn w:val="Normal"/>
    <w:link w:val="E-mailSignatureChar"/>
    <w:semiHidden/>
    <w:rsid w:val="00AB6CF6"/>
  </w:style>
  <w:style w:type="character" w:customStyle="1" w:styleId="E-mailSignatureChar">
    <w:name w:val="E-mail Signature Char"/>
    <w:basedOn w:val="DefaultParagraphFont"/>
    <w:link w:val="E-mailSignature"/>
    <w:semiHidden/>
    <w:locked/>
    <w:rsid w:val="00D41EDC"/>
    <w:rPr>
      <w:rFonts w:ascii="Arial" w:hAnsi="Arial" w:cs="Times New Roman"/>
      <w:kern w:val="24"/>
      <w:sz w:val="20"/>
      <w:szCs w:val="20"/>
    </w:rPr>
  </w:style>
  <w:style w:type="character" w:styleId="Emphasis">
    <w:name w:val="Emphasis"/>
    <w:basedOn w:val="DefaultParagraphFont"/>
    <w:qFormat/>
    <w:rsid w:val="00AB6CF6"/>
    <w:rPr>
      <w:rFonts w:cs="Times New Roman"/>
      <w:i/>
      <w:iCs/>
    </w:rPr>
  </w:style>
  <w:style w:type="paragraph" w:styleId="EnvelopeAddress">
    <w:name w:val="envelope address"/>
    <w:basedOn w:val="Normal"/>
    <w:semiHidden/>
    <w:rsid w:val="00AB6CF6"/>
    <w:pPr>
      <w:framePr w:w="7920" w:h="1980" w:hRule="exact" w:hSpace="180" w:wrap="auto" w:hAnchor="page" w:xAlign="center" w:yAlign="bottom"/>
      <w:ind w:left="2880"/>
    </w:pPr>
    <w:rPr>
      <w:sz w:val="24"/>
      <w:szCs w:val="24"/>
    </w:rPr>
  </w:style>
  <w:style w:type="paragraph" w:styleId="EnvelopeReturn">
    <w:name w:val="envelope return"/>
    <w:basedOn w:val="Normal"/>
    <w:semiHidden/>
    <w:rsid w:val="00AB6CF6"/>
  </w:style>
  <w:style w:type="character" w:styleId="FollowedHyperlink">
    <w:name w:val="FollowedHyperlink"/>
    <w:basedOn w:val="DefaultParagraphFont"/>
    <w:semiHidden/>
    <w:rsid w:val="00AB6CF6"/>
    <w:rPr>
      <w:rFonts w:cs="Times New Roman"/>
      <w:color w:val="800080"/>
      <w:u w:val="single"/>
    </w:rPr>
  </w:style>
  <w:style w:type="character" w:styleId="HTMLAcronym">
    <w:name w:val="HTML Acronym"/>
    <w:basedOn w:val="DefaultParagraphFont"/>
    <w:semiHidden/>
    <w:rsid w:val="00AB6CF6"/>
    <w:rPr>
      <w:rFonts w:cs="Times New Roman"/>
    </w:rPr>
  </w:style>
  <w:style w:type="paragraph" w:styleId="HTMLAddress">
    <w:name w:val="HTML Address"/>
    <w:basedOn w:val="Normal"/>
    <w:link w:val="HTMLAddressChar"/>
    <w:semiHidden/>
    <w:rsid w:val="00AB6CF6"/>
    <w:rPr>
      <w:i/>
      <w:iCs/>
    </w:rPr>
  </w:style>
  <w:style w:type="character" w:customStyle="1" w:styleId="HTMLAddressChar">
    <w:name w:val="HTML Address Char"/>
    <w:basedOn w:val="DefaultParagraphFont"/>
    <w:link w:val="HTMLAddress"/>
    <w:semiHidden/>
    <w:locked/>
    <w:rsid w:val="00D41EDC"/>
    <w:rPr>
      <w:rFonts w:ascii="Arial" w:hAnsi="Arial" w:cs="Times New Roman"/>
      <w:i/>
      <w:iCs/>
      <w:kern w:val="24"/>
      <w:sz w:val="20"/>
      <w:szCs w:val="20"/>
    </w:rPr>
  </w:style>
  <w:style w:type="character" w:styleId="HTMLCite">
    <w:name w:val="HTML Cite"/>
    <w:basedOn w:val="DefaultParagraphFont"/>
    <w:semiHidden/>
    <w:rsid w:val="00AB6CF6"/>
    <w:rPr>
      <w:rFonts w:cs="Times New Roman"/>
      <w:i/>
      <w:iCs/>
    </w:rPr>
  </w:style>
  <w:style w:type="character" w:styleId="HTMLCode">
    <w:name w:val="HTML Code"/>
    <w:basedOn w:val="DefaultParagraphFont"/>
    <w:semiHidden/>
    <w:rsid w:val="00AB6CF6"/>
    <w:rPr>
      <w:rFonts w:ascii="Courier New" w:hAnsi="Courier New" w:cs="Times New Roman"/>
      <w:sz w:val="20"/>
      <w:szCs w:val="20"/>
    </w:rPr>
  </w:style>
  <w:style w:type="character" w:styleId="HTMLDefinition">
    <w:name w:val="HTML Definition"/>
    <w:basedOn w:val="DefaultParagraphFont"/>
    <w:semiHidden/>
    <w:rsid w:val="00AB6CF6"/>
    <w:rPr>
      <w:rFonts w:cs="Times New Roman"/>
      <w:i/>
      <w:iCs/>
    </w:rPr>
  </w:style>
  <w:style w:type="character" w:styleId="HTMLKeyboard">
    <w:name w:val="HTML Keyboard"/>
    <w:basedOn w:val="DefaultParagraphFont"/>
    <w:semiHidden/>
    <w:rsid w:val="00AB6CF6"/>
    <w:rPr>
      <w:rFonts w:ascii="Courier New" w:hAnsi="Courier New" w:cs="Times New Roman"/>
      <w:sz w:val="20"/>
      <w:szCs w:val="20"/>
    </w:rPr>
  </w:style>
  <w:style w:type="paragraph" w:styleId="HTMLPreformatted">
    <w:name w:val="HTML Preformatted"/>
    <w:basedOn w:val="Normal"/>
    <w:link w:val="HTMLPreformattedChar"/>
    <w:semiHidden/>
    <w:rsid w:val="00AB6CF6"/>
    <w:rPr>
      <w:rFonts w:ascii="Courier New" w:hAnsi="Courier New"/>
    </w:rPr>
  </w:style>
  <w:style w:type="character" w:customStyle="1" w:styleId="HTMLPreformattedChar">
    <w:name w:val="HTML Preformatted Char"/>
    <w:basedOn w:val="DefaultParagraphFont"/>
    <w:link w:val="HTMLPreformatted"/>
    <w:semiHidden/>
    <w:locked/>
    <w:rsid w:val="00D41EDC"/>
    <w:rPr>
      <w:rFonts w:ascii="Courier New" w:hAnsi="Courier New" w:cs="Courier New"/>
      <w:kern w:val="24"/>
      <w:sz w:val="20"/>
      <w:szCs w:val="20"/>
    </w:rPr>
  </w:style>
  <w:style w:type="character" w:styleId="HTMLSample">
    <w:name w:val="HTML Sample"/>
    <w:basedOn w:val="DefaultParagraphFont"/>
    <w:semiHidden/>
    <w:rsid w:val="00AB6CF6"/>
    <w:rPr>
      <w:rFonts w:ascii="Courier New" w:hAnsi="Courier New" w:cs="Times New Roman"/>
    </w:rPr>
  </w:style>
  <w:style w:type="character" w:styleId="HTMLTypewriter">
    <w:name w:val="HTML Typewriter"/>
    <w:basedOn w:val="DefaultParagraphFont"/>
    <w:semiHidden/>
    <w:rsid w:val="00AB6CF6"/>
    <w:rPr>
      <w:rFonts w:ascii="Courier New" w:hAnsi="Courier New" w:cs="Times New Roman"/>
      <w:sz w:val="20"/>
      <w:szCs w:val="20"/>
    </w:rPr>
  </w:style>
  <w:style w:type="character" w:styleId="HTMLVariable">
    <w:name w:val="HTML Variable"/>
    <w:basedOn w:val="DefaultParagraphFont"/>
    <w:semiHidden/>
    <w:rsid w:val="00AB6CF6"/>
    <w:rPr>
      <w:rFonts w:cs="Times New Roman"/>
      <w:i/>
      <w:iCs/>
    </w:rPr>
  </w:style>
  <w:style w:type="character" w:styleId="LineNumber">
    <w:name w:val="line number"/>
    <w:basedOn w:val="DefaultParagraphFont"/>
    <w:semiHidden/>
    <w:rsid w:val="00AB6CF6"/>
    <w:rPr>
      <w:rFonts w:cs="Times New Roman"/>
    </w:rPr>
  </w:style>
  <w:style w:type="paragraph" w:styleId="List">
    <w:name w:val="List"/>
    <w:basedOn w:val="Normal"/>
    <w:semiHidden/>
    <w:rsid w:val="00AB6CF6"/>
    <w:pPr>
      <w:ind w:left="360" w:hanging="360"/>
    </w:pPr>
  </w:style>
  <w:style w:type="paragraph" w:styleId="List2">
    <w:name w:val="List 2"/>
    <w:basedOn w:val="Normal"/>
    <w:semiHidden/>
    <w:rsid w:val="00AB6CF6"/>
    <w:pPr>
      <w:ind w:left="720" w:hanging="360"/>
    </w:pPr>
  </w:style>
  <w:style w:type="paragraph" w:styleId="List3">
    <w:name w:val="List 3"/>
    <w:basedOn w:val="Normal"/>
    <w:semiHidden/>
    <w:rsid w:val="00AB6CF6"/>
    <w:pPr>
      <w:ind w:left="1080" w:hanging="360"/>
    </w:pPr>
  </w:style>
  <w:style w:type="paragraph" w:styleId="List4">
    <w:name w:val="List 4"/>
    <w:basedOn w:val="Normal"/>
    <w:semiHidden/>
    <w:rsid w:val="00AB6CF6"/>
    <w:pPr>
      <w:ind w:left="1440" w:hanging="360"/>
    </w:pPr>
  </w:style>
  <w:style w:type="paragraph" w:styleId="List5">
    <w:name w:val="List 5"/>
    <w:basedOn w:val="Normal"/>
    <w:semiHidden/>
    <w:rsid w:val="00AB6CF6"/>
    <w:pPr>
      <w:ind w:left="1800" w:hanging="360"/>
    </w:pPr>
  </w:style>
  <w:style w:type="paragraph" w:styleId="ListBullet">
    <w:name w:val="List Bullet"/>
    <w:basedOn w:val="Normal"/>
    <w:link w:val="ListBulletChar"/>
    <w:semiHidden/>
    <w:rsid w:val="00AB6CF6"/>
    <w:pPr>
      <w:tabs>
        <w:tab w:val="num" w:pos="360"/>
      </w:tabs>
      <w:ind w:left="360" w:hanging="360"/>
    </w:pPr>
  </w:style>
  <w:style w:type="paragraph" w:styleId="ListBullet2">
    <w:name w:val="List Bullet 2"/>
    <w:basedOn w:val="Normal"/>
    <w:semiHidden/>
    <w:rsid w:val="00AB6CF6"/>
    <w:pPr>
      <w:tabs>
        <w:tab w:val="num" w:pos="720"/>
      </w:tabs>
      <w:ind w:left="720" w:hanging="360"/>
    </w:pPr>
  </w:style>
  <w:style w:type="paragraph" w:styleId="ListBullet3">
    <w:name w:val="List Bullet 3"/>
    <w:basedOn w:val="Normal"/>
    <w:semiHidden/>
    <w:rsid w:val="00AB6CF6"/>
    <w:pPr>
      <w:tabs>
        <w:tab w:val="num" w:pos="1080"/>
      </w:tabs>
      <w:ind w:left="1080" w:hanging="360"/>
    </w:pPr>
  </w:style>
  <w:style w:type="paragraph" w:styleId="ListBullet4">
    <w:name w:val="List Bullet 4"/>
    <w:basedOn w:val="Normal"/>
    <w:semiHidden/>
    <w:rsid w:val="00AB6CF6"/>
    <w:pPr>
      <w:tabs>
        <w:tab w:val="num" w:pos="1440"/>
      </w:tabs>
      <w:ind w:left="1440" w:hanging="360"/>
    </w:pPr>
  </w:style>
  <w:style w:type="paragraph" w:styleId="ListBullet5">
    <w:name w:val="List Bullet 5"/>
    <w:basedOn w:val="Normal"/>
    <w:semiHidden/>
    <w:rsid w:val="00AB6CF6"/>
    <w:pPr>
      <w:tabs>
        <w:tab w:val="num" w:pos="1800"/>
      </w:tabs>
      <w:ind w:left="1800" w:hanging="360"/>
    </w:pPr>
  </w:style>
  <w:style w:type="paragraph" w:styleId="ListContinue">
    <w:name w:val="List Continue"/>
    <w:basedOn w:val="Normal"/>
    <w:semiHidden/>
    <w:rsid w:val="00AB6CF6"/>
    <w:pPr>
      <w:spacing w:after="120"/>
      <w:ind w:left="360"/>
    </w:pPr>
  </w:style>
  <w:style w:type="paragraph" w:styleId="ListContinue2">
    <w:name w:val="List Continue 2"/>
    <w:basedOn w:val="Normal"/>
    <w:semiHidden/>
    <w:rsid w:val="00AB6CF6"/>
    <w:pPr>
      <w:spacing w:after="120"/>
      <w:ind w:left="720"/>
    </w:pPr>
  </w:style>
  <w:style w:type="paragraph" w:styleId="ListContinue3">
    <w:name w:val="List Continue 3"/>
    <w:basedOn w:val="Normal"/>
    <w:semiHidden/>
    <w:rsid w:val="00AB6CF6"/>
    <w:pPr>
      <w:spacing w:after="120"/>
      <w:ind w:left="1080"/>
    </w:pPr>
  </w:style>
  <w:style w:type="paragraph" w:styleId="ListContinue4">
    <w:name w:val="List Continue 4"/>
    <w:basedOn w:val="Normal"/>
    <w:semiHidden/>
    <w:rsid w:val="00AB6CF6"/>
    <w:pPr>
      <w:spacing w:after="120"/>
      <w:ind w:left="1440"/>
    </w:pPr>
  </w:style>
  <w:style w:type="paragraph" w:styleId="ListContinue5">
    <w:name w:val="List Continue 5"/>
    <w:basedOn w:val="Normal"/>
    <w:semiHidden/>
    <w:rsid w:val="00AB6CF6"/>
    <w:pPr>
      <w:spacing w:after="120"/>
      <w:ind w:left="1800"/>
    </w:pPr>
  </w:style>
  <w:style w:type="paragraph" w:styleId="ListNumber">
    <w:name w:val="List Number"/>
    <w:basedOn w:val="Normal"/>
    <w:semiHidden/>
    <w:rsid w:val="00AB6CF6"/>
    <w:pPr>
      <w:tabs>
        <w:tab w:val="num" w:pos="360"/>
      </w:tabs>
      <w:ind w:left="360" w:hanging="360"/>
    </w:pPr>
  </w:style>
  <w:style w:type="paragraph" w:styleId="ListNumber2">
    <w:name w:val="List Number 2"/>
    <w:basedOn w:val="Normal"/>
    <w:semiHidden/>
    <w:rsid w:val="00AB6CF6"/>
    <w:pPr>
      <w:tabs>
        <w:tab w:val="num" w:pos="720"/>
      </w:tabs>
      <w:ind w:left="720" w:hanging="360"/>
    </w:pPr>
  </w:style>
  <w:style w:type="paragraph" w:styleId="ListNumber3">
    <w:name w:val="List Number 3"/>
    <w:basedOn w:val="Normal"/>
    <w:semiHidden/>
    <w:rsid w:val="00AB6CF6"/>
    <w:pPr>
      <w:tabs>
        <w:tab w:val="num" w:pos="1080"/>
      </w:tabs>
      <w:ind w:left="1080" w:hanging="360"/>
    </w:pPr>
  </w:style>
  <w:style w:type="paragraph" w:styleId="ListNumber4">
    <w:name w:val="List Number 4"/>
    <w:basedOn w:val="Normal"/>
    <w:semiHidden/>
    <w:rsid w:val="00AB6CF6"/>
    <w:pPr>
      <w:tabs>
        <w:tab w:val="num" w:pos="1440"/>
      </w:tabs>
      <w:ind w:left="1440" w:hanging="360"/>
    </w:pPr>
  </w:style>
  <w:style w:type="paragraph" w:styleId="ListNumber5">
    <w:name w:val="List Number 5"/>
    <w:basedOn w:val="Normal"/>
    <w:semiHidden/>
    <w:rsid w:val="00AB6CF6"/>
    <w:pPr>
      <w:tabs>
        <w:tab w:val="num" w:pos="1800"/>
      </w:tabs>
      <w:ind w:left="1800" w:hanging="360"/>
    </w:pPr>
  </w:style>
  <w:style w:type="paragraph" w:styleId="MessageHeader">
    <w:name w:val="Message Header"/>
    <w:basedOn w:val="Normal"/>
    <w:link w:val="MessageHeaderChar"/>
    <w:semiHidden/>
    <w:rsid w:val="00AB6CF6"/>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semiHidden/>
    <w:locked/>
    <w:rsid w:val="00D41EDC"/>
    <w:rPr>
      <w:rFonts w:ascii="Cambria" w:hAnsi="Cambria" w:cs="Times New Roman"/>
      <w:kern w:val="24"/>
      <w:sz w:val="24"/>
      <w:szCs w:val="24"/>
      <w:shd w:val="pct20" w:color="auto" w:fill="auto"/>
    </w:rPr>
  </w:style>
  <w:style w:type="paragraph" w:styleId="NormalWeb">
    <w:name w:val="Normal (Web)"/>
    <w:basedOn w:val="Normal"/>
    <w:uiPriority w:val="99"/>
    <w:rsid w:val="00AB6CF6"/>
    <w:rPr>
      <w:rFonts w:ascii="Times New Roman" w:hAnsi="Times New Roman"/>
      <w:sz w:val="24"/>
      <w:szCs w:val="24"/>
    </w:rPr>
  </w:style>
  <w:style w:type="paragraph" w:styleId="NormalIndent">
    <w:name w:val="Normal Indent"/>
    <w:basedOn w:val="Normal"/>
    <w:semiHidden/>
    <w:rsid w:val="00AB6CF6"/>
    <w:pPr>
      <w:ind w:left="720"/>
    </w:pPr>
  </w:style>
  <w:style w:type="paragraph" w:styleId="NoteHeading">
    <w:name w:val="Note Heading"/>
    <w:basedOn w:val="Normal"/>
    <w:next w:val="Normal"/>
    <w:link w:val="NoteHeadingChar"/>
    <w:semiHidden/>
    <w:rsid w:val="00AB6CF6"/>
  </w:style>
  <w:style w:type="character" w:customStyle="1" w:styleId="NoteHeadingChar">
    <w:name w:val="Note Heading Char"/>
    <w:basedOn w:val="DefaultParagraphFont"/>
    <w:link w:val="NoteHeading"/>
    <w:semiHidden/>
    <w:locked/>
    <w:rsid w:val="00D41EDC"/>
    <w:rPr>
      <w:rFonts w:ascii="Arial" w:hAnsi="Arial" w:cs="Times New Roman"/>
      <w:kern w:val="24"/>
      <w:sz w:val="20"/>
      <w:szCs w:val="20"/>
    </w:rPr>
  </w:style>
  <w:style w:type="paragraph" w:styleId="PlainText">
    <w:name w:val="Plain Text"/>
    <w:basedOn w:val="Normal"/>
    <w:link w:val="PlainTextChar"/>
    <w:semiHidden/>
    <w:rsid w:val="00AB6CF6"/>
    <w:rPr>
      <w:rFonts w:ascii="Courier New" w:hAnsi="Courier New"/>
    </w:rPr>
  </w:style>
  <w:style w:type="character" w:customStyle="1" w:styleId="PlainTextChar">
    <w:name w:val="Plain Text Char"/>
    <w:basedOn w:val="DefaultParagraphFont"/>
    <w:link w:val="PlainText"/>
    <w:semiHidden/>
    <w:locked/>
    <w:rsid w:val="00D41EDC"/>
    <w:rPr>
      <w:rFonts w:ascii="Courier New" w:hAnsi="Courier New" w:cs="Courier New"/>
      <w:kern w:val="24"/>
      <w:sz w:val="20"/>
      <w:szCs w:val="20"/>
    </w:rPr>
  </w:style>
  <w:style w:type="paragraph" w:styleId="Salutation">
    <w:name w:val="Salutation"/>
    <w:basedOn w:val="Normal"/>
    <w:next w:val="Normal"/>
    <w:link w:val="SalutationChar"/>
    <w:semiHidden/>
    <w:rsid w:val="00AB6CF6"/>
  </w:style>
  <w:style w:type="character" w:customStyle="1" w:styleId="SalutationChar">
    <w:name w:val="Salutation Char"/>
    <w:basedOn w:val="DefaultParagraphFont"/>
    <w:link w:val="Salutation"/>
    <w:semiHidden/>
    <w:locked/>
    <w:rsid w:val="00D41EDC"/>
    <w:rPr>
      <w:rFonts w:ascii="Arial" w:hAnsi="Arial" w:cs="Times New Roman"/>
      <w:kern w:val="24"/>
      <w:sz w:val="20"/>
      <w:szCs w:val="20"/>
    </w:rPr>
  </w:style>
  <w:style w:type="paragraph" w:styleId="Signature">
    <w:name w:val="Signature"/>
    <w:basedOn w:val="Normal"/>
    <w:link w:val="SignatureChar"/>
    <w:semiHidden/>
    <w:rsid w:val="00AB6CF6"/>
    <w:pPr>
      <w:ind w:left="4320"/>
    </w:pPr>
  </w:style>
  <w:style w:type="character" w:customStyle="1" w:styleId="SignatureChar">
    <w:name w:val="Signature Char"/>
    <w:basedOn w:val="DefaultParagraphFont"/>
    <w:link w:val="Signature"/>
    <w:semiHidden/>
    <w:locked/>
    <w:rsid w:val="00D41EDC"/>
    <w:rPr>
      <w:rFonts w:ascii="Arial" w:hAnsi="Arial" w:cs="Times New Roman"/>
      <w:kern w:val="24"/>
      <w:sz w:val="20"/>
      <w:szCs w:val="20"/>
    </w:rPr>
  </w:style>
  <w:style w:type="character" w:styleId="Strong">
    <w:name w:val="Strong"/>
    <w:basedOn w:val="DefaultParagraphFont"/>
    <w:qFormat/>
    <w:rsid w:val="00AB6CF6"/>
    <w:rPr>
      <w:rFonts w:cs="Times New Roman"/>
      <w:b/>
      <w:bCs/>
    </w:rPr>
  </w:style>
  <w:style w:type="table" w:styleId="Table3Deffects1">
    <w:name w:val="Table 3D effects 1"/>
    <w:basedOn w:val="TableNormal"/>
    <w:semiHidden/>
    <w:rsid w:val="00AB6CF6"/>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CF6"/>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AB6CF6"/>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AB6CF6"/>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AB6CF6"/>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CF6"/>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CF6"/>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6CF6"/>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CF6"/>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CF6"/>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6CF6"/>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AB6CF6"/>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AB6CF6"/>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AB6CF6"/>
    <w:pPr>
      <w:spacing w:before="60" w:after="60" w:line="260" w:lineRule="exact"/>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AB6CF6"/>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AB6CF6"/>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6CF6"/>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semiHidden/>
    <w:rsid w:val="00AB6CF6"/>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AB6CF6"/>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AB6CF6"/>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AB6CF6"/>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AB6CF6"/>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CF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AB6CF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AB6CF6"/>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AB6CF6"/>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6CF6"/>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AB6CF6"/>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AB6CF6"/>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CF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CF6"/>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AB6CF6"/>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CF6"/>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CF6"/>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CF6"/>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6CF6"/>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CF6"/>
    <w:pPr>
      <w:spacing w:before="60" w:after="60" w:line="260" w:lineRule="exact"/>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CF6"/>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6CF6"/>
    <w:pPr>
      <w:spacing w:before="60" w:after="60" w:line="260" w:lineRule="exact"/>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AB6CF6"/>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AB6CF6"/>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AB6CF6"/>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AB6CF6"/>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AB6CF6"/>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Subtitle">
    <w:name w:val="Subtitle"/>
    <w:basedOn w:val="Normal"/>
    <w:link w:val="SubtitleChar"/>
    <w:qFormat/>
    <w:rsid w:val="00AB6CF6"/>
    <w:pPr>
      <w:jc w:val="center"/>
      <w:outlineLvl w:val="1"/>
    </w:pPr>
    <w:rPr>
      <w:sz w:val="24"/>
      <w:szCs w:val="24"/>
    </w:rPr>
  </w:style>
  <w:style w:type="character" w:customStyle="1" w:styleId="SubtitleChar">
    <w:name w:val="Subtitle Char"/>
    <w:basedOn w:val="DefaultParagraphFont"/>
    <w:link w:val="Subtitle"/>
    <w:locked/>
    <w:rsid w:val="00D41EDC"/>
    <w:rPr>
      <w:rFonts w:ascii="Cambria" w:hAnsi="Cambria" w:cs="Times New Roman"/>
      <w:kern w:val="24"/>
      <w:sz w:val="24"/>
      <w:szCs w:val="24"/>
    </w:rPr>
  </w:style>
  <w:style w:type="paragraph" w:styleId="Title">
    <w:name w:val="Title"/>
    <w:basedOn w:val="Normal"/>
    <w:link w:val="TitleChar"/>
    <w:qFormat/>
    <w:rsid w:val="00AB6CF6"/>
    <w:pPr>
      <w:spacing w:before="240"/>
      <w:jc w:val="center"/>
      <w:outlineLvl w:val="0"/>
    </w:pPr>
    <w:rPr>
      <w:b/>
      <w:bCs/>
      <w:kern w:val="28"/>
      <w:sz w:val="32"/>
      <w:szCs w:val="32"/>
    </w:rPr>
  </w:style>
  <w:style w:type="character" w:customStyle="1" w:styleId="TitleChar">
    <w:name w:val="Title Char"/>
    <w:basedOn w:val="DefaultParagraphFont"/>
    <w:link w:val="Title"/>
    <w:locked/>
    <w:rsid w:val="00D41EDC"/>
    <w:rPr>
      <w:rFonts w:ascii="Cambria" w:hAnsi="Cambria" w:cs="Times New Roman"/>
      <w:b/>
      <w:bCs/>
      <w:kern w:val="28"/>
      <w:sz w:val="32"/>
      <w:szCs w:val="32"/>
    </w:rPr>
  </w:style>
  <w:style w:type="character" w:customStyle="1" w:styleId="System">
    <w:name w:val="System"/>
    <w:aliases w:val="sys"/>
    <w:basedOn w:val="DefaultParagraphFont"/>
    <w:locked/>
    <w:rsid w:val="00AB6CF6"/>
    <w:rPr>
      <w:rFonts w:ascii="Arial" w:hAnsi="Arial" w:cs="Times New Roman"/>
      <w:b/>
      <w:color w:val="auto"/>
      <w:sz w:val="20"/>
      <w:szCs w:val="20"/>
      <w:u w:val="none"/>
      <w:shd w:val="clear" w:color="auto" w:fill="auto"/>
    </w:rPr>
  </w:style>
  <w:style w:type="character" w:customStyle="1" w:styleId="UserInputLocalizable">
    <w:name w:val="User Input Localizable"/>
    <w:aliases w:val="uil"/>
    <w:basedOn w:val="DefaultParagraphFont"/>
    <w:rsid w:val="00AB6CF6"/>
    <w:rPr>
      <w:rFonts w:ascii="Arial" w:hAnsi="Arial" w:cs="Times New Roman"/>
      <w:b/>
      <w:color w:val="auto"/>
      <w:sz w:val="18"/>
      <w:szCs w:val="18"/>
      <w:u w:val="none"/>
    </w:rPr>
  </w:style>
  <w:style w:type="character" w:customStyle="1" w:styleId="UnmanagedCodeEntityReference">
    <w:name w:val="Unmanaged Code Entity Reference"/>
    <w:aliases w:val="ucer"/>
    <w:basedOn w:val="DefaultParagraphFont"/>
    <w:locked/>
    <w:rsid w:val="00AB6CF6"/>
    <w:rPr>
      <w:rFonts w:ascii="Arial" w:hAnsi="Arial" w:cs="Times New Roman"/>
      <w:noProof/>
      <w:color w:val="C0C0C0"/>
      <w:sz w:val="18"/>
      <w:szCs w:val="18"/>
      <w:u w:val="none"/>
      <w:shd w:val="clear" w:color="auto" w:fill="auto"/>
      <w:lang w:val="en-US"/>
    </w:rPr>
  </w:style>
  <w:style w:type="character" w:customStyle="1" w:styleId="UserInputNon-localizable">
    <w:name w:val="User Input Non-localizable"/>
    <w:aliases w:val="uinl"/>
    <w:basedOn w:val="DefaultParagraphFont"/>
    <w:rsid w:val="00AB6CF6"/>
    <w:rPr>
      <w:rFonts w:ascii="Arial" w:hAnsi="Arial" w:cs="Times New Roman"/>
      <w:b/>
      <w:sz w:val="18"/>
      <w:szCs w:val="18"/>
    </w:rPr>
  </w:style>
  <w:style w:type="character" w:customStyle="1" w:styleId="Placeholder">
    <w:name w:val="Placeholder"/>
    <w:aliases w:val="ph"/>
    <w:basedOn w:val="DefaultParagraphFont"/>
    <w:rsid w:val="00AB6CF6"/>
    <w:rPr>
      <w:rFonts w:ascii="Arial" w:hAnsi="Arial" w:cs="Times New Roman"/>
      <w:i/>
      <w:color w:val="auto"/>
      <w:sz w:val="18"/>
      <w:szCs w:val="18"/>
      <w:u w:val="none"/>
    </w:rPr>
  </w:style>
  <w:style w:type="character" w:customStyle="1" w:styleId="Math">
    <w:name w:val="Math"/>
    <w:aliases w:val="m"/>
    <w:basedOn w:val="DefaultParagraphFont"/>
    <w:locked/>
    <w:rsid w:val="00AB6CF6"/>
    <w:rPr>
      <w:rFonts w:ascii="Arial" w:hAnsi="Arial" w:cs="Times New Roman"/>
      <w:color w:val="C0C0C0"/>
      <w:sz w:val="18"/>
      <w:szCs w:val="18"/>
      <w:u w:val="none"/>
      <w:shd w:val="clear" w:color="auto" w:fill="auto"/>
    </w:rPr>
  </w:style>
  <w:style w:type="character" w:customStyle="1" w:styleId="NewTerm">
    <w:name w:val="New Term"/>
    <w:aliases w:val="nt"/>
    <w:basedOn w:val="DefaultParagraphFont"/>
    <w:locked/>
    <w:rsid w:val="00AB6CF6"/>
    <w:rPr>
      <w:rFonts w:ascii="Arial" w:hAnsi="Arial" w:cs="Times New Roman"/>
      <w:color w:val="auto"/>
      <w:sz w:val="20"/>
      <w:szCs w:val="20"/>
      <w:u w:val="none"/>
      <w:shd w:val="clear" w:color="auto" w:fill="auto"/>
    </w:rPr>
  </w:style>
  <w:style w:type="paragraph" w:customStyle="1" w:styleId="BulletedDynamicLinkinList1">
    <w:name w:val="Bulleted Dynamic Link in List 1"/>
    <w:basedOn w:val="Normal"/>
    <w:locked/>
    <w:rsid w:val="00AB6CF6"/>
    <w:rPr>
      <w:color w:val="C0C0C0"/>
    </w:rPr>
  </w:style>
  <w:style w:type="paragraph" w:customStyle="1" w:styleId="BulletedDynamicLinkinList2">
    <w:name w:val="Bulleted Dynamic Link in List 2"/>
    <w:basedOn w:val="Normal"/>
    <w:locked/>
    <w:rsid w:val="00AB6CF6"/>
    <w:rPr>
      <w:color w:val="C0C0C0"/>
    </w:rPr>
  </w:style>
  <w:style w:type="paragraph" w:customStyle="1" w:styleId="BulletedDynamicLink">
    <w:name w:val="Bulleted Dynamic Link"/>
    <w:basedOn w:val="Normal"/>
    <w:locked/>
    <w:rsid w:val="00AB6CF6"/>
    <w:rPr>
      <w:color w:val="C0C0C0"/>
    </w:rPr>
  </w:style>
  <w:style w:type="character" w:customStyle="1" w:styleId="LabelChar">
    <w:name w:val="Label Char"/>
    <w:aliases w:val="l Char"/>
    <w:basedOn w:val="DefaultParagraphFont"/>
    <w:link w:val="Label"/>
    <w:locked/>
    <w:rsid w:val="00AB6CF6"/>
    <w:rPr>
      <w:rFonts w:ascii="Arial" w:hAnsi="Arial" w:cs="Times New Roman"/>
      <w:b/>
      <w:kern w:val="24"/>
      <w:lang w:val="en-US" w:eastAsia="en-US" w:bidi="ar-SA"/>
    </w:rPr>
  </w:style>
  <w:style w:type="character" w:customStyle="1" w:styleId="LabelinList1Char">
    <w:name w:val="Label in List 1 Char"/>
    <w:aliases w:val="l1 Char"/>
    <w:basedOn w:val="LabelChar"/>
    <w:link w:val="LabelinList1"/>
    <w:locked/>
    <w:rsid w:val="00AB6CF6"/>
  </w:style>
  <w:style w:type="paragraph" w:customStyle="1" w:styleId="Strikethrough">
    <w:name w:val="Strikethrough"/>
    <w:aliases w:val="strike"/>
    <w:basedOn w:val="Normal"/>
    <w:rsid w:val="00AB6CF6"/>
    <w:rPr>
      <w:strike/>
    </w:rPr>
  </w:style>
  <w:style w:type="paragraph" w:customStyle="1" w:styleId="TableFootnote">
    <w:name w:val="Table Footnote"/>
    <w:aliases w:val="tf"/>
    <w:basedOn w:val="Normal"/>
    <w:rsid w:val="00AB6CF6"/>
    <w:pPr>
      <w:spacing w:before="80" w:after="80"/>
      <w:ind w:left="216" w:hanging="216"/>
    </w:pPr>
  </w:style>
  <w:style w:type="paragraph" w:customStyle="1" w:styleId="TableFootnoteinList1">
    <w:name w:val="Table Footnote in List 1"/>
    <w:aliases w:val="tf1"/>
    <w:basedOn w:val="TableFootnote"/>
    <w:rsid w:val="00AB6CF6"/>
    <w:pPr>
      <w:ind w:left="576"/>
    </w:pPr>
  </w:style>
  <w:style w:type="paragraph" w:customStyle="1" w:styleId="TableFootnoteinList2">
    <w:name w:val="Table Footnote in List 2"/>
    <w:aliases w:val="tf2"/>
    <w:basedOn w:val="TableFootnote"/>
    <w:rsid w:val="00AB6CF6"/>
    <w:pPr>
      <w:ind w:left="936"/>
    </w:pPr>
  </w:style>
  <w:style w:type="character" w:customStyle="1" w:styleId="DynamicLink">
    <w:name w:val="Dynamic Link"/>
    <w:aliases w:val="dl"/>
    <w:basedOn w:val="DefaultParagraphFont"/>
    <w:locked/>
    <w:rsid w:val="00AB6CF6"/>
    <w:rPr>
      <w:rFonts w:ascii="Arial" w:hAnsi="Arial" w:cs="Times New Roman"/>
      <w:color w:val="C0C0C0"/>
      <w:sz w:val="18"/>
      <w:szCs w:val="18"/>
      <w:u w:val="none"/>
      <w:shd w:val="clear" w:color="auto" w:fill="auto"/>
    </w:rPr>
  </w:style>
  <w:style w:type="table" w:customStyle="1" w:styleId="DynamicLinkTable">
    <w:name w:val="Dynamic Link Table"/>
    <w:aliases w:val="dlt"/>
    <w:locked/>
    <w:rsid w:val="00AB6CF6"/>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paragraph" w:customStyle="1" w:styleId="FigureImageMapPlaceholder">
    <w:name w:val="Figure Image Map Placeholder"/>
    <w:aliases w:val="fimp"/>
    <w:basedOn w:val="Normal"/>
    <w:locked/>
    <w:rsid w:val="00AB6CF6"/>
    <w:rPr>
      <w:color w:val="C0C0C0"/>
    </w:rPr>
  </w:style>
  <w:style w:type="paragraph" w:customStyle="1" w:styleId="PrintDivisionNumber">
    <w:name w:val="Print Division Number"/>
    <w:aliases w:val="pdn"/>
    <w:basedOn w:val="Normal"/>
    <w:locked/>
    <w:rsid w:val="00AB6CF6"/>
    <w:pPr>
      <w:spacing w:before="0" w:after="0" w:line="240" w:lineRule="auto"/>
    </w:pPr>
    <w:rPr>
      <w:color w:val="C0C0C0"/>
    </w:rPr>
  </w:style>
  <w:style w:type="paragraph" w:customStyle="1" w:styleId="PrintDivisionTitle">
    <w:name w:val="Print Division Title"/>
    <w:aliases w:val="pdt"/>
    <w:basedOn w:val="Normal"/>
    <w:locked/>
    <w:rsid w:val="00AB6CF6"/>
    <w:pPr>
      <w:spacing w:before="0" w:after="0" w:line="240" w:lineRule="auto"/>
    </w:pPr>
    <w:rPr>
      <w:color w:val="C0C0C0"/>
    </w:rPr>
  </w:style>
  <w:style w:type="paragraph" w:customStyle="1" w:styleId="PrintMSCorp">
    <w:name w:val="Print MS Corp"/>
    <w:aliases w:val="pms"/>
    <w:basedOn w:val="Normal"/>
    <w:locked/>
    <w:rsid w:val="00AB6CF6"/>
    <w:pPr>
      <w:spacing w:before="0" w:after="0" w:line="240" w:lineRule="auto"/>
    </w:pPr>
    <w:rPr>
      <w:color w:val="C0C0C0"/>
    </w:rPr>
  </w:style>
  <w:style w:type="paragraph" w:customStyle="1" w:styleId="RevisionHistory">
    <w:name w:val="Revision History"/>
    <w:aliases w:val="rh"/>
    <w:basedOn w:val="Normal"/>
    <w:locked/>
    <w:rsid w:val="00AB6CF6"/>
    <w:pPr>
      <w:spacing w:before="0" w:after="0" w:line="240" w:lineRule="auto"/>
    </w:pPr>
    <w:rPr>
      <w:color w:val="C0C0C0"/>
    </w:rPr>
  </w:style>
  <w:style w:type="character" w:customStyle="1" w:styleId="SV">
    <w:name w:val="SV"/>
    <w:basedOn w:val="DefaultParagraphFont"/>
    <w:locked/>
    <w:rsid w:val="00AB6CF6"/>
    <w:rPr>
      <w:rFonts w:ascii="Arial" w:hAnsi="Arial" w:cs="Times New Roman"/>
      <w:color w:val="C0C0C0"/>
      <w:sz w:val="18"/>
      <w:szCs w:val="18"/>
      <w:shd w:val="clear" w:color="auto" w:fill="auto"/>
    </w:rPr>
  </w:style>
  <w:style w:type="character" w:styleId="Hyperlink">
    <w:name w:val="Hyperlink"/>
    <w:basedOn w:val="DefaultParagraphFont"/>
    <w:uiPriority w:val="99"/>
    <w:rsid w:val="00AB6CF6"/>
    <w:rPr>
      <w:rFonts w:ascii="Arial" w:hAnsi="Arial" w:cs="Times New Roman"/>
      <w:color w:val="0000FF"/>
      <w:sz w:val="18"/>
      <w:szCs w:val="18"/>
      <w:u w:val="single"/>
    </w:rPr>
  </w:style>
  <w:style w:type="paragraph" w:customStyle="1" w:styleId="Copyright">
    <w:name w:val="Copyright"/>
    <w:aliases w:val="copy"/>
    <w:basedOn w:val="Normal"/>
    <w:rsid w:val="00AB6CF6"/>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AB6CF6"/>
    <w:pPr>
      <w:ind w:left="720"/>
    </w:pPr>
  </w:style>
  <w:style w:type="paragraph" w:customStyle="1" w:styleId="ProcedureTitle">
    <w:name w:val="Procedure Title"/>
    <w:aliases w:val="prt"/>
    <w:basedOn w:val="Normal"/>
    <w:rsid w:val="00AB6CF6"/>
    <w:pPr>
      <w:keepNext/>
      <w:spacing w:before="240" w:line="240" w:lineRule="auto"/>
      <w:ind w:left="360" w:hanging="360"/>
    </w:pPr>
    <w:rPr>
      <w:b/>
    </w:rPr>
  </w:style>
  <w:style w:type="paragraph" w:customStyle="1" w:styleId="TextIndented">
    <w:name w:val="Text Indented"/>
    <w:aliases w:val="ti"/>
    <w:basedOn w:val="Normal"/>
    <w:rsid w:val="00AB6CF6"/>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locked/>
    <w:rsid w:val="00AB6CF6"/>
    <w:rPr>
      <w:rFonts w:ascii="Courier New" w:hAnsi="Courier New"/>
      <w:noProof/>
      <w:kern w:val="24"/>
      <w:sz w:val="16"/>
      <w:szCs w:val="16"/>
      <w:lang w:val="en-US" w:eastAsia="en-US" w:bidi="ar-SA"/>
    </w:rPr>
  </w:style>
  <w:style w:type="paragraph" w:customStyle="1" w:styleId="CodeinList2">
    <w:name w:val="Code in List 2"/>
    <w:aliases w:val="c2"/>
    <w:basedOn w:val="Code"/>
    <w:rsid w:val="00AB6CF6"/>
    <w:pPr>
      <w:ind w:left="720"/>
    </w:pPr>
  </w:style>
  <w:style w:type="character" w:customStyle="1" w:styleId="ListBulletChar">
    <w:name w:val="List Bullet Char"/>
    <w:basedOn w:val="DefaultParagraphFont"/>
    <w:link w:val="ListBullet"/>
    <w:semiHidden/>
    <w:locked/>
    <w:rsid w:val="00AB6CF6"/>
    <w:rPr>
      <w:rFonts w:ascii="Arial" w:hAnsi="Arial" w:cs="Times New Roman"/>
      <w:kern w:val="24"/>
    </w:rPr>
  </w:style>
  <w:style w:type="character" w:customStyle="1" w:styleId="BulletedList2Char">
    <w:name w:val="Bulleted List 2 Char"/>
    <w:aliases w:val="bl2 Char Char"/>
    <w:basedOn w:val="ListBulletChar"/>
    <w:link w:val="BulletedList2"/>
    <w:locked/>
    <w:rsid w:val="00AB6CF6"/>
    <w:rPr>
      <w:lang w:val="en-US" w:eastAsia="en-US" w:bidi="ar-SA"/>
    </w:rPr>
  </w:style>
  <w:style w:type="paragraph" w:customStyle="1" w:styleId="CodeinList1">
    <w:name w:val="Code in List 1"/>
    <w:aliases w:val="c1"/>
    <w:basedOn w:val="Code"/>
    <w:rsid w:val="00AB6CF6"/>
    <w:pPr>
      <w:ind w:left="360"/>
    </w:pPr>
  </w:style>
  <w:style w:type="paragraph" w:styleId="TOC5">
    <w:name w:val="toc 5"/>
    <w:aliases w:val="toc5"/>
    <w:basedOn w:val="Normal"/>
    <w:next w:val="Normal"/>
    <w:semiHidden/>
    <w:rsid w:val="00AB6CF6"/>
    <w:pPr>
      <w:spacing w:before="0" w:after="0"/>
      <w:ind w:left="936" w:hanging="187"/>
    </w:pPr>
  </w:style>
  <w:style w:type="table" w:customStyle="1" w:styleId="Procedure">
    <w:name w:val="Procedure"/>
    <w:basedOn w:val="TablewithHeader"/>
    <w:rsid w:val="00AB6CF6"/>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Times New Roman" w:hAnsi="Times New Roman" w:cs="Times New Roman"/>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basedOn w:val="DefaultParagraphFont"/>
    <w:semiHidden/>
    <w:rsid w:val="00AB6CF6"/>
    <w:rPr>
      <w:rFonts w:ascii="Verdana" w:hAnsi="Verdana" w:cs="Times New Roman"/>
      <w:color w:val="808000"/>
      <w:sz w:val="16"/>
    </w:rPr>
  </w:style>
  <w:style w:type="table" w:customStyle="1" w:styleId="ProcedureinList1">
    <w:name w:val="Procedure in List 1"/>
    <w:basedOn w:val="Procedure"/>
    <w:rsid w:val="00AB6CF6"/>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Times New Roman" w:hAnsi="Times New Roman" w:cs="Times New Roman"/>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AB6CF6"/>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Times New Roman" w:hAnsi="Times New Roman" w:cs="Times New Roman"/>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geHeader">
    <w:name w:val="Page Header"/>
    <w:aliases w:val="pgh"/>
    <w:basedOn w:val="Normal"/>
    <w:rsid w:val="00AB6CF6"/>
    <w:pPr>
      <w:spacing w:before="0" w:after="240" w:line="240" w:lineRule="auto"/>
      <w:jc w:val="right"/>
    </w:pPr>
    <w:rPr>
      <w:b/>
    </w:rPr>
  </w:style>
  <w:style w:type="paragraph" w:customStyle="1" w:styleId="PageFooter">
    <w:name w:val="Page Footer"/>
    <w:aliases w:val="pgf"/>
    <w:basedOn w:val="Normal"/>
    <w:rsid w:val="00AB6CF6"/>
    <w:pPr>
      <w:spacing w:before="0" w:after="0" w:line="240" w:lineRule="auto"/>
      <w:jc w:val="right"/>
    </w:pPr>
  </w:style>
  <w:style w:type="paragraph" w:customStyle="1" w:styleId="PageNum">
    <w:name w:val="Page Num"/>
    <w:aliases w:val="pgn"/>
    <w:basedOn w:val="Normal"/>
    <w:rsid w:val="00AB6CF6"/>
    <w:pPr>
      <w:spacing w:before="0" w:after="0" w:line="240" w:lineRule="auto"/>
      <w:ind w:right="518"/>
      <w:jc w:val="right"/>
    </w:pPr>
    <w:rPr>
      <w:b/>
    </w:rPr>
  </w:style>
  <w:style w:type="character" w:customStyle="1" w:styleId="NumberedListIndexer">
    <w:name w:val="Numbered List Indexer"/>
    <w:aliases w:val="nlx"/>
    <w:basedOn w:val="DefaultParagraphFont"/>
    <w:rsid w:val="00AB6CF6"/>
    <w:rPr>
      <w:rFonts w:ascii="Arial" w:hAnsi="Arial" w:cs="Times New Roman"/>
      <w:vanish/>
      <w:color w:val="C0C0C0"/>
      <w:sz w:val="18"/>
      <w:szCs w:val="18"/>
      <w:u w:val="none"/>
      <w:vertAlign w:val="baseline"/>
    </w:rPr>
  </w:style>
  <w:style w:type="paragraph" w:customStyle="1" w:styleId="ProcedureTitleinList1">
    <w:name w:val="Procedure Title in List 1"/>
    <w:aliases w:val="prt1"/>
    <w:basedOn w:val="ProcedureTitle"/>
    <w:rsid w:val="00AB6CF6"/>
  </w:style>
  <w:style w:type="paragraph" w:styleId="TOC6">
    <w:name w:val="toc 6"/>
    <w:aliases w:val="toc6"/>
    <w:basedOn w:val="Normal"/>
    <w:next w:val="Normal"/>
    <w:semiHidden/>
    <w:rsid w:val="00AB6CF6"/>
    <w:pPr>
      <w:spacing w:before="0" w:after="0"/>
      <w:ind w:left="1123" w:hanging="187"/>
    </w:pPr>
  </w:style>
  <w:style w:type="paragraph" w:customStyle="1" w:styleId="ProcedureTitleinList2">
    <w:name w:val="Procedure Title in List 2"/>
    <w:aliases w:val="prt2"/>
    <w:basedOn w:val="ProcedureTitle"/>
    <w:rsid w:val="00AB6CF6"/>
    <w:pPr>
      <w:ind w:left="720"/>
    </w:pPr>
  </w:style>
  <w:style w:type="table" w:customStyle="1" w:styleId="DefinitionTable">
    <w:name w:val="Definition Table"/>
    <w:aliases w:val="dtbl"/>
    <w:rsid w:val="00AB6CF6"/>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semiHidden/>
    <w:rsid w:val="00AB6CF6"/>
    <w:pPr>
      <w:ind w:left="1785" w:hanging="187"/>
    </w:pPr>
  </w:style>
  <w:style w:type="paragraph" w:styleId="TOC7">
    <w:name w:val="toc 7"/>
    <w:basedOn w:val="Normal"/>
    <w:next w:val="Normal"/>
    <w:semiHidden/>
    <w:rsid w:val="00AB6CF6"/>
    <w:pPr>
      <w:ind w:left="1382" w:hanging="187"/>
    </w:pPr>
  </w:style>
  <w:style w:type="paragraph" w:styleId="TOC8">
    <w:name w:val="toc 8"/>
    <w:basedOn w:val="Normal"/>
    <w:next w:val="Normal"/>
    <w:semiHidden/>
    <w:rsid w:val="00AB6CF6"/>
    <w:pPr>
      <w:ind w:left="1584" w:hanging="187"/>
    </w:pPr>
  </w:style>
  <w:style w:type="table" w:customStyle="1" w:styleId="DefinitionTableinList1">
    <w:name w:val="Definition Table in List 1"/>
    <w:aliases w:val="dtbl1"/>
    <w:basedOn w:val="DefinitionTable"/>
    <w:rsid w:val="00AB6CF6"/>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AB6CF6"/>
    <w:tblPr>
      <w:tblInd w:w="907" w:type="dxa"/>
      <w:tblCellMar>
        <w:top w:w="0" w:type="dxa"/>
        <w:left w:w="0" w:type="dxa"/>
        <w:bottom w:w="0" w:type="dxa"/>
        <w:right w:w="0" w:type="dxa"/>
      </w:tblCellMar>
    </w:tblPr>
  </w:style>
  <w:style w:type="paragraph" w:customStyle="1" w:styleId="Definition">
    <w:name w:val="Definition"/>
    <w:aliases w:val="d"/>
    <w:basedOn w:val="Normal"/>
    <w:next w:val="Normal"/>
    <w:rsid w:val="00AB6CF6"/>
    <w:pPr>
      <w:outlineLvl w:val="5"/>
    </w:pPr>
    <w:rPr>
      <w:color w:val="808080"/>
    </w:rPr>
  </w:style>
  <w:style w:type="paragraph" w:customStyle="1" w:styleId="DefinitioninList1">
    <w:name w:val="Definition in List 1"/>
    <w:aliases w:val="dl1"/>
    <w:basedOn w:val="Definition"/>
    <w:rsid w:val="00AB6CF6"/>
  </w:style>
  <w:style w:type="paragraph" w:customStyle="1" w:styleId="DefinitioninList2">
    <w:name w:val="Definition in List 2"/>
    <w:aliases w:val="dl2"/>
    <w:basedOn w:val="DefinitioninList1"/>
    <w:rsid w:val="00AB6CF6"/>
  </w:style>
  <w:style w:type="paragraph" w:customStyle="1" w:styleId="Legalese">
    <w:name w:val="Legalese"/>
    <w:basedOn w:val="Normal"/>
    <w:rsid w:val="00B822B8"/>
    <w:pPr>
      <w:spacing w:before="0" w:after="120" w:line="140" w:lineRule="exact"/>
      <w:ind w:left="3742" w:right="-360"/>
    </w:pPr>
    <w:rPr>
      <w:rFonts w:cs="Arial"/>
      <w:i/>
      <w:kern w:val="0"/>
      <w:sz w:val="16"/>
      <w:szCs w:val="16"/>
    </w:rPr>
  </w:style>
  <w:style w:type="character" w:customStyle="1" w:styleId="EmailStyle2941">
    <w:name w:val="EmailStyle294"/>
    <w:aliases w:val="EmailStyle294"/>
    <w:basedOn w:val="DefaultParagraphFont"/>
    <w:semiHidden/>
    <w:personal/>
    <w:rsid w:val="00AC1D21"/>
    <w:rPr>
      <w:rFonts w:ascii="Arial" w:hAnsi="Arial" w:cs="Arial"/>
      <w:color w:val="auto"/>
      <w:sz w:val="20"/>
      <w:szCs w:val="20"/>
    </w:rPr>
  </w:style>
  <w:style w:type="paragraph" w:styleId="NoSpacing">
    <w:name w:val="No Spacing"/>
    <w:qFormat/>
    <w:rsid w:val="00C24A05"/>
    <w:rPr>
      <w:rFonts w:ascii="Arial" w:hAnsi="Arial"/>
      <w:kern w:val="24"/>
    </w:rPr>
  </w:style>
  <w:style w:type="numbering" w:styleId="ArticleSection">
    <w:name w:val="Outline List 3"/>
    <w:basedOn w:val="NoList"/>
    <w:rsid w:val="004A60B0"/>
    <w:pPr>
      <w:numPr>
        <w:numId w:val="5"/>
      </w:numPr>
    </w:pPr>
  </w:style>
  <w:style w:type="paragraph" w:styleId="Revision">
    <w:name w:val="Revision"/>
    <w:hidden/>
    <w:uiPriority w:val="99"/>
    <w:semiHidden/>
    <w:rsid w:val="00693F58"/>
    <w:rPr>
      <w:rFonts w:ascii="Arial" w:hAnsi="Arial"/>
      <w:kern w:val="24"/>
    </w:rPr>
  </w:style>
  <w:style w:type="paragraph" w:styleId="ListParagraph">
    <w:name w:val="List Paragraph"/>
    <w:basedOn w:val="Normal"/>
    <w:uiPriority w:val="99"/>
    <w:qFormat/>
    <w:rsid w:val="00682C88"/>
    <w:pPr>
      <w:ind w:left="720"/>
      <w:contextualSpacing/>
    </w:pPr>
  </w:style>
  <w:style w:type="paragraph" w:customStyle="1" w:styleId="list1">
    <w:name w:val="list1"/>
    <w:basedOn w:val="Normal"/>
    <w:rsid w:val="00682C88"/>
    <w:pPr>
      <w:spacing w:before="136" w:after="136" w:line="240" w:lineRule="auto"/>
      <w:ind w:left="68" w:right="68"/>
    </w:pPr>
    <w:rPr>
      <w:rFonts w:ascii="Times New Roman" w:eastAsia="Calibri" w:hAnsi="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13">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sChild>
        <w:div w:id="10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00260" TargetMode="External"/><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o.microsoft.com/fwlink/?LinkId=119695" TargetMode="Externa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go.microsoft.com/fwlink/?LinkId=119695"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hyperlink" Target="http://go.microsoft.com/fwlink/?LinkId=100263" TargetMode="Externa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hyperlink" Target="http://go.microsoft.com/fwlink/?LinkId=100260" TargetMode="External"/><Relationship Id="rId28" Type="http://schemas.openxmlformats.org/officeDocument/2006/relationships/customXml" Target="../customXml/item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6.gif"/><Relationship Id="rId27" Type="http://schemas.openxmlformats.org/officeDocument/2006/relationships/theme" Target="theme/theme1.xml"/><Relationship Id="rId30"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0A9E2E4C5F8A4CAC5BB80822E755C1" ma:contentTypeVersion="1" ma:contentTypeDescription="Create a new document." ma:contentTypeScope="" ma:versionID="d8f97397d53a3e06d5580e4dfe0b43b2">
  <xsd:schema xmlns:xsd="http://www.w3.org/2001/XMLSchema" xmlns:p="http://schemas.microsoft.com/office/2006/metadata/properties" xmlns:ns2="ffe2d862-0ea4-462b-a4b6-18414bde9747" targetNamespace="http://schemas.microsoft.com/office/2006/metadata/properties" ma:root="true" ma:fieldsID="07616919bffe620390d8f72c3841a92b" ns2:_="">
    <xsd:import namespace="ffe2d862-0ea4-462b-a4b6-18414bde9747"/>
    <xsd:element name="properties">
      <xsd:complexType>
        <xsd:sequence>
          <xsd:element name="documentManagement">
            <xsd:complexType>
              <xsd:all>
                <xsd:element ref="ns2:Work_x0020_Type" minOccurs="0"/>
              </xsd:all>
            </xsd:complexType>
          </xsd:element>
        </xsd:sequence>
      </xsd:complexType>
    </xsd:element>
  </xsd:schema>
  <xsd:schema xmlns:xsd="http://www.w3.org/2001/XMLSchema" xmlns:dms="http://schemas.microsoft.com/office/2006/documentManagement/types" targetNamespace="ffe2d862-0ea4-462b-a4b6-18414bde9747" elementFormDefault="qualified">
    <xsd:import namespace="http://schemas.microsoft.com/office/2006/documentManagement/types"/>
    <xsd:element name="Work_x0020_Type" ma:index="8" nillable="true" ma:displayName="Work Type" ma:default="" ma:internalName="Work_x0020_Type">
      <xsd:complexType>
        <xsd:complexContent>
          <xsd:extension base="dms:MultiChoice">
            <xsd:sequence>
              <xsd:element name="Value" maxOccurs="unbounded" minOccurs="0" nillable="true">
                <xsd:simpleType>
                  <xsd:restriction base="dms:Choice">
                    <xsd:enumeration value="Consulting"/>
                    <xsd:enumeration value="Development"/>
                    <xsd:enumeration value="Hosting"/>
                    <xsd:enumeration value="Information Architecture"/>
                    <xsd:enumeration value="Marketing"/>
                    <xsd:enumeration value="Taxonomy"/>
                    <xsd:enumeration value="Usability"/>
                    <xsd:enumeration value="Visual Desig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Work_x0020_Type xmlns="ffe2d862-0ea4-462b-a4b6-18414bde9747"/>
  </documentManagement>
</p:properties>
</file>

<file path=customXml/itemProps1.xml><?xml version="1.0" encoding="utf-8"?>
<ds:datastoreItem xmlns:ds="http://schemas.openxmlformats.org/officeDocument/2006/customXml" ds:itemID="{63CFADF4-4269-4DC0-A018-4FDC6608A88E}"/>
</file>

<file path=customXml/itemProps2.xml><?xml version="1.0" encoding="utf-8"?>
<ds:datastoreItem xmlns:ds="http://schemas.openxmlformats.org/officeDocument/2006/customXml" ds:itemID="{A6EC7EFB-87C6-46D9-B14D-527E91354C96}"/>
</file>

<file path=customXml/itemProps3.xml><?xml version="1.0" encoding="utf-8"?>
<ds:datastoreItem xmlns:ds="http://schemas.openxmlformats.org/officeDocument/2006/customXml" ds:itemID="{DC616CAD-304B-482E-9798-1AAE61F247DC}"/>
</file>

<file path=docProps/app.xml><?xml version="1.0" encoding="utf-8"?>
<Properties xmlns="http://schemas.openxmlformats.org/officeDocument/2006/extended-properties" xmlns:vt="http://schemas.openxmlformats.org/officeDocument/2006/docPropsVTypes">
  <Template>Normal</Template>
  <TotalTime>0</TotalTime>
  <Pages>22</Pages>
  <Words>5751</Words>
  <Characters>30146</Characters>
  <Application>Microsoft Office Word</Application>
  <DocSecurity>8</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35826</CharactersWithSpaces>
  <SharedDoc>false</SharedDoc>
  <HLinks>
    <vt:vector size="96" baseType="variant">
      <vt:variant>
        <vt:i4>1638413</vt:i4>
      </vt:variant>
      <vt:variant>
        <vt:i4>87</vt:i4>
      </vt:variant>
      <vt:variant>
        <vt:i4>0</vt:i4>
      </vt:variant>
      <vt:variant>
        <vt:i4>5</vt:i4>
      </vt:variant>
      <vt:variant>
        <vt:lpwstr>http://go.microsoft.com/fwlink/?LinkId=100263</vt:lpwstr>
      </vt:variant>
      <vt:variant>
        <vt:lpwstr/>
      </vt:variant>
      <vt:variant>
        <vt:i4>1638413</vt:i4>
      </vt:variant>
      <vt:variant>
        <vt:i4>84</vt:i4>
      </vt:variant>
      <vt:variant>
        <vt:i4>0</vt:i4>
      </vt:variant>
      <vt:variant>
        <vt:i4>5</vt:i4>
      </vt:variant>
      <vt:variant>
        <vt:lpwstr>http://go.microsoft.com/fwlink/?LinkId=100260</vt:lpwstr>
      </vt:variant>
      <vt:variant>
        <vt:lpwstr/>
      </vt:variant>
      <vt:variant>
        <vt:i4>1703987</vt:i4>
      </vt:variant>
      <vt:variant>
        <vt:i4>77</vt:i4>
      </vt:variant>
      <vt:variant>
        <vt:i4>0</vt:i4>
      </vt:variant>
      <vt:variant>
        <vt:i4>5</vt:i4>
      </vt:variant>
      <vt:variant>
        <vt:lpwstr/>
      </vt:variant>
      <vt:variant>
        <vt:lpwstr>_Toc180557775</vt:lpwstr>
      </vt:variant>
      <vt:variant>
        <vt:i4>1703987</vt:i4>
      </vt:variant>
      <vt:variant>
        <vt:i4>71</vt:i4>
      </vt:variant>
      <vt:variant>
        <vt:i4>0</vt:i4>
      </vt:variant>
      <vt:variant>
        <vt:i4>5</vt:i4>
      </vt:variant>
      <vt:variant>
        <vt:lpwstr/>
      </vt:variant>
      <vt:variant>
        <vt:lpwstr>_Toc180557774</vt:lpwstr>
      </vt:variant>
      <vt:variant>
        <vt:i4>1703987</vt:i4>
      </vt:variant>
      <vt:variant>
        <vt:i4>65</vt:i4>
      </vt:variant>
      <vt:variant>
        <vt:i4>0</vt:i4>
      </vt:variant>
      <vt:variant>
        <vt:i4>5</vt:i4>
      </vt:variant>
      <vt:variant>
        <vt:lpwstr/>
      </vt:variant>
      <vt:variant>
        <vt:lpwstr>_Toc180557773</vt:lpwstr>
      </vt:variant>
      <vt:variant>
        <vt:i4>1703987</vt:i4>
      </vt:variant>
      <vt:variant>
        <vt:i4>59</vt:i4>
      </vt:variant>
      <vt:variant>
        <vt:i4>0</vt:i4>
      </vt:variant>
      <vt:variant>
        <vt:i4>5</vt:i4>
      </vt:variant>
      <vt:variant>
        <vt:lpwstr/>
      </vt:variant>
      <vt:variant>
        <vt:lpwstr>_Toc180557772</vt:lpwstr>
      </vt:variant>
      <vt:variant>
        <vt:i4>1703987</vt:i4>
      </vt:variant>
      <vt:variant>
        <vt:i4>53</vt:i4>
      </vt:variant>
      <vt:variant>
        <vt:i4>0</vt:i4>
      </vt:variant>
      <vt:variant>
        <vt:i4>5</vt:i4>
      </vt:variant>
      <vt:variant>
        <vt:lpwstr/>
      </vt:variant>
      <vt:variant>
        <vt:lpwstr>_Toc180557771</vt:lpwstr>
      </vt:variant>
      <vt:variant>
        <vt:i4>1703987</vt:i4>
      </vt:variant>
      <vt:variant>
        <vt:i4>47</vt:i4>
      </vt:variant>
      <vt:variant>
        <vt:i4>0</vt:i4>
      </vt:variant>
      <vt:variant>
        <vt:i4>5</vt:i4>
      </vt:variant>
      <vt:variant>
        <vt:lpwstr/>
      </vt:variant>
      <vt:variant>
        <vt:lpwstr>_Toc180557770</vt:lpwstr>
      </vt:variant>
      <vt:variant>
        <vt:i4>1769523</vt:i4>
      </vt:variant>
      <vt:variant>
        <vt:i4>41</vt:i4>
      </vt:variant>
      <vt:variant>
        <vt:i4>0</vt:i4>
      </vt:variant>
      <vt:variant>
        <vt:i4>5</vt:i4>
      </vt:variant>
      <vt:variant>
        <vt:lpwstr/>
      </vt:variant>
      <vt:variant>
        <vt:lpwstr>_Toc180557769</vt:lpwstr>
      </vt:variant>
      <vt:variant>
        <vt:i4>1769523</vt:i4>
      </vt:variant>
      <vt:variant>
        <vt:i4>35</vt:i4>
      </vt:variant>
      <vt:variant>
        <vt:i4>0</vt:i4>
      </vt:variant>
      <vt:variant>
        <vt:i4>5</vt:i4>
      </vt:variant>
      <vt:variant>
        <vt:lpwstr/>
      </vt:variant>
      <vt:variant>
        <vt:lpwstr>_Toc180557768</vt:lpwstr>
      </vt:variant>
      <vt:variant>
        <vt:i4>1769523</vt:i4>
      </vt:variant>
      <vt:variant>
        <vt:i4>29</vt:i4>
      </vt:variant>
      <vt:variant>
        <vt:i4>0</vt:i4>
      </vt:variant>
      <vt:variant>
        <vt:i4>5</vt:i4>
      </vt:variant>
      <vt:variant>
        <vt:lpwstr/>
      </vt:variant>
      <vt:variant>
        <vt:lpwstr>_Toc180557767</vt:lpwstr>
      </vt:variant>
      <vt:variant>
        <vt:i4>1769523</vt:i4>
      </vt:variant>
      <vt:variant>
        <vt:i4>23</vt:i4>
      </vt:variant>
      <vt:variant>
        <vt:i4>0</vt:i4>
      </vt:variant>
      <vt:variant>
        <vt:i4>5</vt:i4>
      </vt:variant>
      <vt:variant>
        <vt:lpwstr/>
      </vt:variant>
      <vt:variant>
        <vt:lpwstr>_Toc180557766</vt:lpwstr>
      </vt:variant>
      <vt:variant>
        <vt:i4>1769523</vt:i4>
      </vt:variant>
      <vt:variant>
        <vt:i4>17</vt:i4>
      </vt:variant>
      <vt:variant>
        <vt:i4>0</vt:i4>
      </vt:variant>
      <vt:variant>
        <vt:i4>5</vt:i4>
      </vt:variant>
      <vt:variant>
        <vt:lpwstr/>
      </vt:variant>
      <vt:variant>
        <vt:lpwstr>_Toc180557765</vt:lpwstr>
      </vt:variant>
      <vt:variant>
        <vt:i4>1769523</vt:i4>
      </vt:variant>
      <vt:variant>
        <vt:i4>11</vt:i4>
      </vt:variant>
      <vt:variant>
        <vt:i4>0</vt:i4>
      </vt:variant>
      <vt:variant>
        <vt:i4>5</vt:i4>
      </vt:variant>
      <vt:variant>
        <vt:lpwstr/>
      </vt:variant>
      <vt:variant>
        <vt:lpwstr>_Toc180557764</vt:lpwstr>
      </vt:variant>
      <vt:variant>
        <vt:i4>1769523</vt:i4>
      </vt:variant>
      <vt:variant>
        <vt:i4>5</vt:i4>
      </vt:variant>
      <vt:variant>
        <vt:i4>0</vt:i4>
      </vt:variant>
      <vt:variant>
        <vt:i4>5</vt:i4>
      </vt:variant>
      <vt:variant>
        <vt:lpwstr/>
      </vt:variant>
      <vt:variant>
        <vt:lpwstr>_Toc180557763</vt:lpwstr>
      </vt:variant>
      <vt:variant>
        <vt:i4>1638413</vt:i4>
      </vt:variant>
      <vt:variant>
        <vt:i4>0</vt:i4>
      </vt:variant>
      <vt:variant>
        <vt:i4>0</vt:i4>
      </vt:variant>
      <vt:variant>
        <vt:i4>5</vt:i4>
      </vt:variant>
      <vt:variant>
        <vt:lpwstr>http://go.microsoft.com/fwlink/?LinkId=100260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2008-08-27T17:06:00Z</dcterms:created>
  <dcterms:modified xsi:type="dcterms:W3CDTF">2008-08-27T18:20:00Z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0x010100750A9E2E4C5F8A4CAC5BB80822E755C1</vt:lpwstr>
  </property>
</Properties>
</file>